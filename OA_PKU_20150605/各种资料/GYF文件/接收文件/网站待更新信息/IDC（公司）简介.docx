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4939" w:rsidRDefault="00EE4939" w:rsidP="00EE4939">
      <w:pPr>
        <w:pStyle w:val="ab"/>
        <w:snapToGrid w:val="0"/>
        <w:spacing w:before="0" w:beforeAutospacing="0" w:after="0" w:afterAutospacing="0"/>
        <w:jc w:val="center"/>
        <w:rPr>
          <w:rStyle w:val="ae"/>
          <w:rFonts w:ascii="黑体" w:eastAsia="黑体" w:hAnsi="黑体" w:cs="Times New Roman"/>
          <w:color w:val="000000" w:themeColor="text1"/>
          <w:sz w:val="32"/>
          <w:szCs w:val="16"/>
        </w:rPr>
      </w:pPr>
    </w:p>
    <w:p w:rsidR="00EE4939" w:rsidRPr="00627ADC" w:rsidRDefault="00EE4939" w:rsidP="00EE4939">
      <w:pPr>
        <w:pStyle w:val="ab"/>
        <w:snapToGrid w:val="0"/>
        <w:spacing w:before="0" w:beforeAutospacing="0" w:after="0" w:afterAutospacing="0"/>
        <w:jc w:val="center"/>
        <w:rPr>
          <w:rStyle w:val="ae"/>
          <w:rFonts w:ascii="黑体" w:eastAsia="黑体" w:hAnsi="黑体" w:cs="Times New Roman"/>
          <w:color w:val="000000" w:themeColor="text1"/>
          <w:sz w:val="31"/>
          <w:szCs w:val="31"/>
        </w:rPr>
      </w:pPr>
      <w:r>
        <w:rPr>
          <w:rFonts w:ascii="黑体" w:eastAsia="黑体" w:hAnsi="黑体" w:cs="Times New Roman" w:hint="eastAsia"/>
          <w:b/>
          <w:bCs/>
          <w:noProof/>
          <w:color w:val="000000" w:themeColor="text1"/>
          <w:sz w:val="31"/>
          <w:szCs w:val="31"/>
        </w:rPr>
        <w:drawing>
          <wp:anchor distT="0" distB="0" distL="114300" distR="114300" simplePos="0" relativeHeight="251659264" behindDoc="1" locked="0" layoutInCell="1" allowOverlap="1">
            <wp:simplePos x="0" y="0"/>
            <wp:positionH relativeFrom="column">
              <wp:posOffset>13970</wp:posOffset>
            </wp:positionH>
            <wp:positionV relativeFrom="paragraph">
              <wp:posOffset>56515</wp:posOffset>
            </wp:positionV>
            <wp:extent cx="461010" cy="411480"/>
            <wp:effectExtent l="19050" t="0" r="0" b="0"/>
            <wp:wrapTight wrapText="bothSides">
              <wp:wrapPolygon edited="0">
                <wp:start x="-893" y="0"/>
                <wp:lineTo x="-893" y="21000"/>
                <wp:lineTo x="21421" y="21000"/>
                <wp:lineTo x="21421" y="0"/>
                <wp:lineTo x="-893" y="0"/>
              </wp:wrapPolygon>
            </wp:wrapTight>
            <wp:docPr id="4" name="图片 2" descr="北大数研科技logo-2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北大数研科技logo-255.jpg"/>
                    <pic:cNvPicPr/>
                  </pic:nvPicPr>
                  <pic:blipFill>
                    <a:blip r:embed="rId7" cstate="print"/>
                    <a:stretch>
                      <a:fillRect/>
                    </a:stretch>
                  </pic:blipFill>
                  <pic:spPr>
                    <a:xfrm>
                      <a:off x="0" y="0"/>
                      <a:ext cx="461010" cy="411480"/>
                    </a:xfrm>
                    <a:prstGeom prst="rect">
                      <a:avLst/>
                    </a:prstGeom>
                  </pic:spPr>
                </pic:pic>
              </a:graphicData>
            </a:graphic>
          </wp:anchor>
        </w:drawing>
      </w:r>
      <w:r w:rsidRPr="00627ADC">
        <w:rPr>
          <w:rStyle w:val="ae"/>
          <w:rFonts w:ascii="黑体" w:eastAsia="黑体" w:hAnsi="黑体" w:cs="Times New Roman" w:hint="eastAsia"/>
          <w:color w:val="000000" w:themeColor="text1"/>
          <w:sz w:val="31"/>
          <w:szCs w:val="31"/>
        </w:rPr>
        <w:t>北京大学数字中国研究院·北京数研科技发展有限公司</w:t>
      </w:r>
    </w:p>
    <w:p w:rsidR="00EE4939" w:rsidRPr="00467260" w:rsidRDefault="00EE4939" w:rsidP="00EE4939">
      <w:pPr>
        <w:pStyle w:val="ab"/>
        <w:snapToGrid w:val="0"/>
        <w:spacing w:before="0" w:beforeAutospacing="0" w:after="0" w:afterAutospacing="0"/>
        <w:jc w:val="center"/>
        <w:rPr>
          <w:rStyle w:val="ae"/>
          <w:rFonts w:ascii="Times New Roman" w:eastAsia="黑体" w:hAnsi="Times New Roman" w:cs="Times New Roman"/>
          <w:color w:val="000000" w:themeColor="text1"/>
          <w:kern w:val="2"/>
          <w:sz w:val="34"/>
          <w:szCs w:val="34"/>
        </w:rPr>
      </w:pPr>
      <w:r w:rsidRPr="00467260">
        <w:rPr>
          <w:rStyle w:val="ae"/>
          <w:rFonts w:ascii="Times New Roman" w:eastAsia="黑体" w:hAnsi="Times New Roman" w:cs="Times New Roman"/>
          <w:color w:val="000000" w:themeColor="text1"/>
          <w:sz w:val="34"/>
          <w:szCs w:val="34"/>
        </w:rPr>
        <w:t>Institute of Digital China (</w:t>
      </w:r>
      <w:r>
        <w:rPr>
          <w:rStyle w:val="ae"/>
          <w:rFonts w:ascii="Times New Roman" w:eastAsia="黑体" w:hAnsi="Times New Roman" w:cs="Times New Roman" w:hint="eastAsia"/>
          <w:color w:val="000000" w:themeColor="text1"/>
          <w:sz w:val="34"/>
          <w:szCs w:val="34"/>
        </w:rPr>
        <w:t>Inc</w:t>
      </w:r>
      <w:r w:rsidRPr="00467260">
        <w:rPr>
          <w:rStyle w:val="ae"/>
          <w:rFonts w:ascii="Times New Roman" w:eastAsia="黑体" w:hAnsi="Times New Roman" w:cs="Times New Roman"/>
          <w:color w:val="000000" w:themeColor="text1"/>
          <w:sz w:val="34"/>
          <w:szCs w:val="34"/>
        </w:rPr>
        <w:t>.), Peking University</w:t>
      </w:r>
    </w:p>
    <w:p w:rsidR="00EE4939" w:rsidRDefault="00EE4939" w:rsidP="007849ED">
      <w:pPr>
        <w:pStyle w:val="ab"/>
        <w:snapToGrid w:val="0"/>
        <w:spacing w:before="0" w:beforeAutospacing="0" w:after="0" w:afterAutospacing="0" w:line="300" w:lineRule="auto"/>
        <w:rPr>
          <w:rFonts w:ascii="Times New Roman" w:hAnsi="Times New Roman" w:cs="Times New Roman"/>
          <w:b/>
          <w:bCs/>
          <w:color w:val="000000" w:themeColor="text1"/>
        </w:rPr>
      </w:pPr>
    </w:p>
    <w:p w:rsidR="00EE4939" w:rsidRDefault="00EE4939" w:rsidP="00EC33AC">
      <w:pPr>
        <w:pStyle w:val="ab"/>
        <w:snapToGrid w:val="0"/>
        <w:spacing w:beforeLines="30" w:line="300" w:lineRule="auto"/>
        <w:jc w:val="center"/>
        <w:rPr>
          <w:rFonts w:ascii="Times New Roman" w:hAnsi="Times New Roman" w:cs="Times New Roman"/>
          <w:b/>
          <w:bCs/>
          <w:color w:val="000000" w:themeColor="text1"/>
        </w:rPr>
      </w:pPr>
      <w:r w:rsidRPr="00EE4939">
        <w:rPr>
          <w:rFonts w:ascii="Times New Roman" w:hAnsi="Times New Roman" w:cs="Times New Roman" w:hint="eastAsia"/>
          <w:b/>
          <w:bCs/>
        </w:rPr>
        <w:t>idc-</w:t>
      </w:r>
      <w:proofErr w:type="gramStart"/>
      <w:r w:rsidRPr="00EE4939">
        <w:rPr>
          <w:rFonts w:ascii="Times New Roman" w:hAnsi="Times New Roman" w:cs="Times New Roman" w:hint="eastAsia"/>
          <w:b/>
          <w:bCs/>
        </w:rPr>
        <w:t>pku.com.cn</w:t>
      </w:r>
      <w:r>
        <w:rPr>
          <w:rFonts w:ascii="Times New Roman" w:hAnsi="Times New Roman" w:cs="Times New Roman" w:hint="eastAsia"/>
          <w:b/>
          <w:bCs/>
          <w:color w:val="000000" w:themeColor="text1"/>
        </w:rPr>
        <w:t xml:space="preserve">  digitalchina.pku.edu.cn</w:t>
      </w:r>
      <w:proofErr w:type="gramEnd"/>
      <w:r>
        <w:rPr>
          <w:rFonts w:ascii="Times New Roman" w:hAnsi="Times New Roman" w:cs="Times New Roman" w:hint="eastAsia"/>
          <w:b/>
          <w:bCs/>
          <w:color w:val="000000" w:themeColor="text1"/>
        </w:rPr>
        <w:t xml:space="preserve">  digitalchina.net.cn</w:t>
      </w:r>
    </w:p>
    <w:p w:rsidR="003E0621" w:rsidRPr="00EE4939" w:rsidRDefault="003E0621" w:rsidP="00D6170A">
      <w:pPr>
        <w:pStyle w:val="a4"/>
        <w:spacing w:line="240" w:lineRule="auto"/>
        <w:ind w:firstLine="0"/>
        <w:jc w:val="center"/>
      </w:pPr>
    </w:p>
    <w:p w:rsidR="007111EF" w:rsidRPr="00EE4939" w:rsidRDefault="007111EF" w:rsidP="00D6170A">
      <w:pPr>
        <w:pStyle w:val="a4"/>
        <w:spacing w:line="240" w:lineRule="auto"/>
        <w:ind w:firstLine="0"/>
        <w:jc w:val="center"/>
      </w:pPr>
    </w:p>
    <w:p w:rsidR="00BD425F" w:rsidRPr="00D322BE" w:rsidRDefault="00D93C9C" w:rsidP="00EC33AC">
      <w:pPr>
        <w:spacing w:beforeLines="20" w:line="360" w:lineRule="exact"/>
        <w:ind w:firstLineChars="200" w:firstLine="480"/>
        <w:jc w:val="both"/>
      </w:pPr>
      <w:r>
        <w:rPr>
          <w:rFonts w:hint="eastAsia"/>
          <w:noProof/>
        </w:rPr>
        <w:drawing>
          <wp:anchor distT="0" distB="0" distL="114300" distR="114300" simplePos="0" relativeHeight="251660288" behindDoc="0" locked="0" layoutInCell="1" allowOverlap="1">
            <wp:simplePos x="0" y="0"/>
            <wp:positionH relativeFrom="column">
              <wp:posOffset>1362710</wp:posOffset>
            </wp:positionH>
            <wp:positionV relativeFrom="paragraph">
              <wp:posOffset>1631950</wp:posOffset>
            </wp:positionV>
            <wp:extent cx="4423410" cy="3329940"/>
            <wp:effectExtent l="1905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3085" r="12612"/>
                    <a:stretch>
                      <a:fillRect/>
                    </a:stretch>
                  </pic:blipFill>
                  <pic:spPr bwMode="auto">
                    <a:xfrm>
                      <a:off x="0" y="0"/>
                      <a:ext cx="4423410" cy="3329940"/>
                    </a:xfrm>
                    <a:prstGeom prst="rect">
                      <a:avLst/>
                    </a:prstGeom>
                    <a:noFill/>
                    <a:ln w="9525">
                      <a:noFill/>
                      <a:miter lim="800000"/>
                      <a:headEnd/>
                      <a:tailEnd/>
                    </a:ln>
                  </pic:spPr>
                </pic:pic>
              </a:graphicData>
            </a:graphic>
          </wp:anchor>
        </w:drawing>
      </w:r>
      <w:r w:rsidR="00BB36F1" w:rsidRPr="00D6170A">
        <w:rPr>
          <w:rFonts w:hint="eastAsia"/>
        </w:rPr>
        <w:t>北京数研科技发展有限公司</w:t>
      </w:r>
      <w:r w:rsidR="00BB36F1">
        <w:rPr>
          <w:rFonts w:hint="eastAsia"/>
        </w:rPr>
        <w:t>（</w:t>
      </w:r>
      <w:r w:rsidR="00BB36F1" w:rsidRPr="00BB36F1">
        <w:t>Institute of Digital China</w:t>
      </w:r>
      <w:r w:rsidR="00304F8E" w:rsidRPr="00304F8E">
        <w:rPr>
          <w:rFonts w:hint="eastAsia"/>
        </w:rPr>
        <w:t xml:space="preserve"> </w:t>
      </w:r>
      <w:r w:rsidR="00304F8E">
        <w:rPr>
          <w:rFonts w:hint="eastAsia"/>
        </w:rPr>
        <w:t>- PKU</w:t>
      </w:r>
      <w:r w:rsidR="00BB36F1" w:rsidRPr="00BB36F1">
        <w:t xml:space="preserve">, </w:t>
      </w:r>
      <w:r w:rsidR="00E733CC">
        <w:rPr>
          <w:rFonts w:hint="eastAsia"/>
        </w:rPr>
        <w:t>Inc</w:t>
      </w:r>
      <w:r w:rsidR="00BB36F1" w:rsidRPr="00BB36F1">
        <w:t>.</w:t>
      </w:r>
      <w:r w:rsidR="00BB36F1">
        <w:rPr>
          <w:rFonts w:hint="eastAsia"/>
        </w:rPr>
        <w:t>）</w:t>
      </w:r>
      <w:r w:rsidR="0059268A">
        <w:rPr>
          <w:rFonts w:hint="eastAsia"/>
        </w:rPr>
        <w:t>成立于</w:t>
      </w:r>
      <w:r w:rsidR="0059268A">
        <w:rPr>
          <w:rFonts w:hint="eastAsia"/>
        </w:rPr>
        <w:t>2014</w:t>
      </w:r>
      <w:r w:rsidR="0059268A" w:rsidRPr="00BB36F1">
        <w:rPr>
          <w:rFonts w:hint="eastAsia"/>
        </w:rPr>
        <w:t>年</w:t>
      </w:r>
      <w:r w:rsidR="0059268A">
        <w:rPr>
          <w:rFonts w:hint="eastAsia"/>
        </w:rPr>
        <w:t>2</w:t>
      </w:r>
      <w:r w:rsidR="0059268A">
        <w:rPr>
          <w:rFonts w:hint="eastAsia"/>
        </w:rPr>
        <w:t>月，</w:t>
      </w:r>
      <w:r w:rsidR="00BB36F1" w:rsidRPr="00BB36F1">
        <w:rPr>
          <w:rFonts w:hint="eastAsia"/>
        </w:rPr>
        <w:t>由北京大学</w:t>
      </w:r>
      <w:r w:rsidR="0059268A">
        <w:rPr>
          <w:rFonts w:hint="eastAsia"/>
        </w:rPr>
        <w:t>（数字中国研究院）</w:t>
      </w:r>
      <w:r w:rsidR="00BB36F1" w:rsidRPr="00BB36F1">
        <w:rPr>
          <w:rFonts w:hint="eastAsia"/>
        </w:rPr>
        <w:t>投资创办，北京大学</w:t>
      </w:r>
      <w:r w:rsidR="009B3A21">
        <w:rPr>
          <w:rFonts w:hint="eastAsia"/>
        </w:rPr>
        <w:t>（含管理层）</w:t>
      </w:r>
      <w:r w:rsidR="00BB36F1" w:rsidRPr="00BB36F1">
        <w:rPr>
          <w:rFonts w:hint="eastAsia"/>
        </w:rPr>
        <w:t>持股</w:t>
      </w:r>
      <w:r w:rsidR="00BB36F1" w:rsidRPr="00BB36F1">
        <w:rPr>
          <w:rFonts w:hint="eastAsia"/>
        </w:rPr>
        <w:t>70</w:t>
      </w:r>
      <w:r w:rsidR="00BB36F1" w:rsidRPr="00BB36F1">
        <w:rPr>
          <w:rFonts w:hint="eastAsia"/>
        </w:rPr>
        <w:t>％、</w:t>
      </w:r>
      <w:r w:rsidR="0059268A" w:rsidRPr="00BE710F">
        <w:t>广东泛在无线射频识别公共技术支持有限公司</w:t>
      </w:r>
      <w:r w:rsidR="007111EF">
        <w:rPr>
          <w:rFonts w:hint="eastAsia"/>
        </w:rPr>
        <w:t>代表</w:t>
      </w:r>
      <w:r w:rsidR="0059268A">
        <w:rPr>
          <w:rFonts w:hint="eastAsia"/>
        </w:rPr>
        <w:t>北京大学数字中国研究院华南分院</w:t>
      </w:r>
      <w:r w:rsidR="0059268A">
        <w:rPr>
          <w:rFonts w:hint="eastAsia"/>
        </w:rPr>
        <w:t>/</w:t>
      </w:r>
      <w:r w:rsidR="0059268A">
        <w:rPr>
          <w:rFonts w:hint="eastAsia"/>
        </w:rPr>
        <w:t>广东省数字广东研究院</w:t>
      </w:r>
      <w:r w:rsidR="00BB36F1" w:rsidRPr="00BB36F1">
        <w:rPr>
          <w:rFonts w:hint="eastAsia"/>
        </w:rPr>
        <w:t>持股</w:t>
      </w:r>
      <w:r w:rsidR="00BB36F1" w:rsidRPr="00BB36F1">
        <w:rPr>
          <w:rFonts w:hint="eastAsia"/>
        </w:rPr>
        <w:t>30</w:t>
      </w:r>
      <w:r w:rsidR="00BB36F1" w:rsidRPr="00BB36F1">
        <w:rPr>
          <w:rFonts w:hint="eastAsia"/>
        </w:rPr>
        <w:t>％。</w:t>
      </w:r>
      <w:r w:rsidR="0059268A">
        <w:rPr>
          <w:rFonts w:hint="eastAsia"/>
        </w:rPr>
        <w:t>作为</w:t>
      </w:r>
      <w:r w:rsidR="003E60B1" w:rsidRPr="00D6170A">
        <w:rPr>
          <w:rFonts w:hint="eastAsia"/>
        </w:rPr>
        <w:t>北京大学数字中国研究院的实体化运营</w:t>
      </w:r>
      <w:r w:rsidR="0059268A">
        <w:rPr>
          <w:rFonts w:hint="eastAsia"/>
        </w:rPr>
        <w:t>机构</w:t>
      </w:r>
      <w:r w:rsidR="003E60B1" w:rsidRPr="00D6170A">
        <w:rPr>
          <w:rFonts w:hint="eastAsia"/>
        </w:rPr>
        <w:t>，</w:t>
      </w:r>
      <w:r w:rsidR="0059268A" w:rsidRPr="00D6170A">
        <w:rPr>
          <w:rFonts w:hint="eastAsia"/>
        </w:rPr>
        <w:t>北京数研科技发展有限公司</w:t>
      </w:r>
      <w:r w:rsidR="003E60B1" w:rsidRPr="00D6170A">
        <w:rPr>
          <w:rFonts w:hint="eastAsia"/>
        </w:rPr>
        <w:t>围绕</w:t>
      </w:r>
      <w:r w:rsidR="008D1EC9">
        <w:rPr>
          <w:rFonts w:hint="eastAsia"/>
        </w:rPr>
        <w:t>空间信息技术与“数字（智慧）中国”</w:t>
      </w:r>
      <w:r w:rsidR="00D322BE" w:rsidRPr="00D322BE">
        <w:rPr>
          <w:rFonts w:hint="eastAsia"/>
        </w:rPr>
        <w:t>高端资源（智力资源与知识产权）整合与</w:t>
      </w:r>
      <w:r w:rsidR="008D1EC9">
        <w:rPr>
          <w:rFonts w:hint="eastAsia"/>
        </w:rPr>
        <w:t>成果</w:t>
      </w:r>
      <w:r w:rsidR="00D322BE" w:rsidRPr="00D322BE">
        <w:rPr>
          <w:rFonts w:hint="eastAsia"/>
        </w:rPr>
        <w:t>转化</w:t>
      </w:r>
      <w:r w:rsidR="008D1EC9">
        <w:rPr>
          <w:rFonts w:hint="eastAsia"/>
        </w:rPr>
        <w:t>，</w:t>
      </w:r>
      <w:r w:rsidR="003657AA">
        <w:rPr>
          <w:rFonts w:hint="eastAsia"/>
        </w:rPr>
        <w:t>致力于打造</w:t>
      </w:r>
      <w:r w:rsidR="00516573" w:rsidRPr="00D322BE">
        <w:rPr>
          <w:rFonts w:hint="eastAsia"/>
        </w:rPr>
        <w:t>以国家</w:t>
      </w:r>
      <w:r w:rsidR="004126CD">
        <w:rPr>
          <w:rFonts w:hint="eastAsia"/>
        </w:rPr>
        <w:t>级</w:t>
      </w:r>
      <w:r w:rsidR="00516573" w:rsidRPr="00D322BE">
        <w:rPr>
          <w:rFonts w:hint="eastAsia"/>
        </w:rPr>
        <w:t>工程研究中心为目标的空间信息科技创新与成果转化基地</w:t>
      </w:r>
      <w:r w:rsidR="003657AA">
        <w:rPr>
          <w:rFonts w:hint="eastAsia"/>
        </w:rPr>
        <w:t>、</w:t>
      </w:r>
      <w:r w:rsidR="00516573" w:rsidRPr="00D322BE">
        <w:t>以</w:t>
      </w:r>
      <w:r w:rsidR="00516573" w:rsidRPr="00D322BE">
        <w:rPr>
          <w:rFonts w:hint="eastAsia"/>
        </w:rPr>
        <w:t>协同创新中心为目标的“</w:t>
      </w:r>
      <w:r w:rsidR="008D1EC9" w:rsidRPr="00D322BE">
        <w:rPr>
          <w:rFonts w:hint="eastAsia"/>
        </w:rPr>
        <w:t>数字</w:t>
      </w:r>
      <w:r w:rsidR="00516573" w:rsidRPr="00D322BE">
        <w:rPr>
          <w:rFonts w:hint="eastAsia"/>
        </w:rPr>
        <w:t>（</w:t>
      </w:r>
      <w:r w:rsidR="008D1EC9" w:rsidRPr="00D322BE">
        <w:rPr>
          <w:rFonts w:hint="eastAsia"/>
        </w:rPr>
        <w:t>智慧</w:t>
      </w:r>
      <w:r w:rsidR="00516573" w:rsidRPr="00D322BE">
        <w:rPr>
          <w:rFonts w:hint="eastAsia"/>
        </w:rPr>
        <w:t>）中国”高素质人才培养基地</w:t>
      </w:r>
      <w:r w:rsidR="003657AA">
        <w:rPr>
          <w:rFonts w:hint="eastAsia"/>
        </w:rPr>
        <w:t>、</w:t>
      </w:r>
      <w:r w:rsidR="00516573" w:rsidRPr="00D322BE">
        <w:t>以</w:t>
      </w:r>
      <w:r w:rsidR="008D1EC9">
        <w:rPr>
          <w:rFonts w:hint="eastAsia"/>
        </w:rPr>
        <w:t>“</w:t>
      </w:r>
      <w:r w:rsidR="008D1EC9" w:rsidRPr="00D322BE">
        <w:t>数字</w:t>
      </w:r>
      <w:r w:rsidR="00516573" w:rsidRPr="00D322BE">
        <w:t>（</w:t>
      </w:r>
      <w:r w:rsidR="008D1EC9" w:rsidRPr="00D322BE">
        <w:t>智慧</w:t>
      </w:r>
      <w:r w:rsidR="00516573" w:rsidRPr="00D322BE">
        <w:t>）中国产业技术创新联盟</w:t>
      </w:r>
      <w:r w:rsidR="008D1EC9">
        <w:rPr>
          <w:rFonts w:hint="eastAsia"/>
        </w:rPr>
        <w:t>”</w:t>
      </w:r>
      <w:r w:rsidR="00516573" w:rsidRPr="00D322BE">
        <w:t>为支撑的产业服务基地</w:t>
      </w:r>
      <w:r w:rsidR="003657AA">
        <w:rPr>
          <w:rFonts w:hint="eastAsia"/>
        </w:rPr>
        <w:t>、</w:t>
      </w:r>
      <w:r w:rsidR="00516573" w:rsidRPr="00D322BE">
        <w:t>以</w:t>
      </w:r>
      <w:r w:rsidR="008D1EC9">
        <w:rPr>
          <w:rFonts w:hint="eastAsia"/>
        </w:rPr>
        <w:t>“</w:t>
      </w:r>
      <w:r w:rsidR="00516573" w:rsidRPr="00D322BE">
        <w:t>数字（智慧）中国</w:t>
      </w:r>
      <w:r w:rsidR="008D1EC9">
        <w:rPr>
          <w:rFonts w:hint="eastAsia"/>
        </w:rPr>
        <w:t>”</w:t>
      </w:r>
      <w:r w:rsidR="00516573" w:rsidRPr="00D322BE">
        <w:t>平台为核心的空间信息与位置服务</w:t>
      </w:r>
      <w:r w:rsidR="00516573" w:rsidRPr="00D322BE">
        <w:rPr>
          <w:rFonts w:hint="eastAsia"/>
        </w:rPr>
        <w:t>提供商</w:t>
      </w:r>
      <w:r w:rsidR="003657AA">
        <w:rPr>
          <w:rFonts w:hint="eastAsia"/>
        </w:rPr>
        <w:t>，以及</w:t>
      </w:r>
      <w:r w:rsidR="00516573" w:rsidRPr="00D322BE">
        <w:t>北京大学空间信息科技与</w:t>
      </w:r>
      <w:r w:rsidR="008D1EC9">
        <w:rPr>
          <w:rFonts w:hint="eastAsia"/>
        </w:rPr>
        <w:t>“</w:t>
      </w:r>
      <w:r w:rsidR="008D1EC9" w:rsidRPr="00D322BE">
        <w:t>数字</w:t>
      </w:r>
      <w:r w:rsidR="00516573" w:rsidRPr="00D322BE">
        <w:t>（</w:t>
      </w:r>
      <w:r w:rsidR="008D1EC9" w:rsidRPr="00D322BE">
        <w:t>智慧</w:t>
      </w:r>
      <w:r w:rsidR="00516573" w:rsidRPr="00D322BE">
        <w:t>）中国</w:t>
      </w:r>
      <w:r w:rsidR="008D1EC9">
        <w:rPr>
          <w:rFonts w:hint="eastAsia"/>
        </w:rPr>
        <w:t>”</w:t>
      </w:r>
      <w:r w:rsidR="00516573" w:rsidRPr="00D322BE">
        <w:t>教学实习基地、企业博士后工作站等。</w:t>
      </w:r>
    </w:p>
    <w:p w:rsidR="00B46E02" w:rsidRPr="002E7C86" w:rsidRDefault="00A3610F" w:rsidP="00EC33AC">
      <w:pPr>
        <w:spacing w:beforeLines="20" w:line="360" w:lineRule="exact"/>
        <w:ind w:firstLineChars="200" w:firstLine="480"/>
        <w:jc w:val="both"/>
      </w:pPr>
      <w:r w:rsidRPr="002E7C86">
        <w:rPr>
          <w:rFonts w:hint="eastAsia"/>
          <w:bCs/>
        </w:rPr>
        <w:t>北京大学数字中国研究院</w:t>
      </w:r>
      <w:r>
        <w:rPr>
          <w:rFonts w:hint="eastAsia"/>
          <w:bCs/>
        </w:rPr>
        <w:t>（</w:t>
      </w:r>
      <w:r>
        <w:rPr>
          <w:rFonts w:hint="eastAsia"/>
          <w:bCs/>
        </w:rPr>
        <w:t xml:space="preserve">Institute of Digital China </w:t>
      </w:r>
      <w:r>
        <w:rPr>
          <w:bCs/>
        </w:rPr>
        <w:t>–</w:t>
      </w:r>
      <w:r>
        <w:rPr>
          <w:rFonts w:hint="eastAsia"/>
          <w:bCs/>
        </w:rPr>
        <w:t xml:space="preserve"> Peking University</w:t>
      </w:r>
      <w:r>
        <w:rPr>
          <w:rFonts w:hint="eastAsia"/>
          <w:bCs/>
        </w:rPr>
        <w:t>，</w:t>
      </w:r>
      <w:r>
        <w:rPr>
          <w:rFonts w:hint="eastAsia"/>
          <w:bCs/>
        </w:rPr>
        <w:t>IDC</w:t>
      </w:r>
      <w:r>
        <w:rPr>
          <w:rFonts w:hint="eastAsia"/>
          <w:bCs/>
        </w:rPr>
        <w:t>）成立于</w:t>
      </w:r>
      <w:r>
        <w:rPr>
          <w:rFonts w:hint="eastAsia"/>
          <w:bCs/>
        </w:rPr>
        <w:t>2004</w:t>
      </w:r>
      <w:r>
        <w:rPr>
          <w:rFonts w:hint="eastAsia"/>
          <w:bCs/>
        </w:rPr>
        <w:t>年，是</w:t>
      </w:r>
      <w:r w:rsidR="00B46E02" w:rsidRPr="002E7C86">
        <w:rPr>
          <w:rFonts w:hint="eastAsia"/>
          <w:bCs/>
        </w:rPr>
        <w:t>北京大学</w:t>
      </w:r>
      <w:r>
        <w:rPr>
          <w:rFonts w:hint="eastAsia"/>
          <w:bCs/>
        </w:rPr>
        <w:t>在国家信息化主管部门的支持和指导下组建的</w:t>
      </w:r>
      <w:r w:rsidRPr="002E7C86">
        <w:rPr>
          <w:rFonts w:hint="eastAsia"/>
          <w:bCs/>
        </w:rPr>
        <w:t>跨院系教学科研机构</w:t>
      </w:r>
      <w:r w:rsidR="00B46E02" w:rsidRPr="002E7C86">
        <w:rPr>
          <w:rFonts w:hint="eastAsia"/>
          <w:bCs/>
        </w:rPr>
        <w:t>。院办公室设在遥感与</w:t>
      </w:r>
      <w:r w:rsidR="00B46E02" w:rsidRPr="002E7C86">
        <w:rPr>
          <w:rFonts w:hint="eastAsia"/>
          <w:bCs/>
        </w:rPr>
        <w:t>GIS</w:t>
      </w:r>
      <w:r w:rsidR="00B46E02" w:rsidRPr="002E7C86">
        <w:rPr>
          <w:rFonts w:hint="eastAsia"/>
          <w:bCs/>
        </w:rPr>
        <w:t>研究所。</w:t>
      </w:r>
      <w:r w:rsidR="00B46E02" w:rsidRPr="002E7C86">
        <w:rPr>
          <w:rFonts w:hint="eastAsia"/>
        </w:rPr>
        <w:t>作为专门从事“数字</w:t>
      </w:r>
      <w:r w:rsidR="008F2D97">
        <w:rPr>
          <w:rFonts w:hint="eastAsia"/>
        </w:rPr>
        <w:t>（智慧）</w:t>
      </w:r>
      <w:r w:rsidR="00B46E02" w:rsidRPr="002E7C86">
        <w:rPr>
          <w:rFonts w:hint="eastAsia"/>
        </w:rPr>
        <w:t>中国”有关的科学研究、技术开发、人才培养、成果转化与服务等工作的</w:t>
      </w:r>
      <w:r w:rsidR="00B46E02" w:rsidRPr="002E7C86">
        <w:rPr>
          <w:rFonts w:hint="eastAsia"/>
          <w:bCs/>
        </w:rPr>
        <w:t>教学科研机构</w:t>
      </w:r>
      <w:r w:rsidR="00B46E02" w:rsidRPr="002E7C86">
        <w:rPr>
          <w:rFonts w:hint="eastAsia"/>
        </w:rPr>
        <w:t>，</w:t>
      </w:r>
      <w:r w:rsidR="005517B4" w:rsidRPr="002E7C86">
        <w:rPr>
          <w:rFonts w:hint="eastAsia"/>
        </w:rPr>
        <w:t>研究院</w:t>
      </w:r>
      <w:r w:rsidR="00B46E02" w:rsidRPr="002E7C86">
        <w:rPr>
          <w:rFonts w:hint="eastAsia"/>
        </w:rPr>
        <w:t>吸收校内各相关院系和校外优势机构参与，形成了以空间信息技术与通用信息技术为学科优势并涵盖了从信息科学、信息技术、信息应用与工程到空间科学、空间技术、空间应用与工程以及资源环境、经济、法律、公共管理等多学科的完整学科体系。</w:t>
      </w:r>
      <w:r w:rsidR="005517B4" w:rsidRPr="002E7C86">
        <w:rPr>
          <w:rFonts w:hint="eastAsia"/>
        </w:rPr>
        <w:t>研究院</w:t>
      </w:r>
      <w:proofErr w:type="gramStart"/>
      <w:r w:rsidR="00B46E02" w:rsidRPr="002E7C86">
        <w:rPr>
          <w:rFonts w:hint="eastAsia"/>
        </w:rPr>
        <w:t>设</w:t>
      </w:r>
      <w:r w:rsidR="007D6763" w:rsidRPr="002E7C86">
        <w:rPr>
          <w:rFonts w:hint="eastAsia"/>
        </w:rPr>
        <w:t>政策</w:t>
      </w:r>
      <w:proofErr w:type="gramEnd"/>
      <w:r w:rsidR="007D6763" w:rsidRPr="002E7C86">
        <w:rPr>
          <w:rFonts w:hint="eastAsia"/>
        </w:rPr>
        <w:t>与</w:t>
      </w:r>
      <w:r w:rsidR="007D6763" w:rsidRPr="002E7C86">
        <w:rPr>
          <w:rFonts w:hint="eastAsia"/>
        </w:rPr>
        <w:lastRenderedPageBreak/>
        <w:t>战略研究中心、</w:t>
      </w:r>
      <w:r w:rsidR="00DC124F" w:rsidRPr="002E7C86">
        <w:rPr>
          <w:rFonts w:hint="eastAsia"/>
        </w:rPr>
        <w:t>空间数据研究中心、</w:t>
      </w:r>
      <w:r w:rsidR="000721C6" w:rsidRPr="002E7C86">
        <w:rPr>
          <w:rFonts w:hint="eastAsia"/>
        </w:rPr>
        <w:t>智慧城市研究中心、</w:t>
      </w:r>
      <w:r w:rsidR="00DC124F" w:rsidRPr="002E7C86">
        <w:rPr>
          <w:rFonts w:hint="eastAsia"/>
        </w:rPr>
        <w:t>数字流域研究中心、</w:t>
      </w:r>
      <w:r w:rsidR="007D6763" w:rsidRPr="002E7C86">
        <w:rPr>
          <w:rFonts w:hint="eastAsia"/>
        </w:rPr>
        <w:t>信息化创新与治理研究中心、数字减灾与应急管理研究中心</w:t>
      </w:r>
      <w:r w:rsidR="000721C6" w:rsidRPr="002E7C86">
        <w:rPr>
          <w:rFonts w:hint="eastAsia"/>
        </w:rPr>
        <w:t>、数字家庭与智慧健康研究中心</w:t>
      </w:r>
      <w:r w:rsidR="007D6763" w:rsidRPr="002E7C86">
        <w:rPr>
          <w:rFonts w:hint="eastAsia"/>
        </w:rPr>
        <w:t>、华南分院等研究机构</w:t>
      </w:r>
      <w:r w:rsidR="00B46E02" w:rsidRPr="002E7C86">
        <w:rPr>
          <w:rFonts w:hint="eastAsia"/>
        </w:rPr>
        <w:t>，将充分发挥文、理、工、管多学科联合的优势，面向“数字</w:t>
      </w:r>
      <w:r w:rsidR="008F2D97">
        <w:rPr>
          <w:rFonts w:hint="eastAsia"/>
        </w:rPr>
        <w:t>（智慧）</w:t>
      </w:r>
      <w:r w:rsidR="00B46E02" w:rsidRPr="002E7C86">
        <w:rPr>
          <w:rFonts w:hint="eastAsia"/>
        </w:rPr>
        <w:t>中国”发展与工程实施的需要，推动地球科学与空间技术、信息技术等高科技的融合，促进相关学科、技术、产业的发展和资源整合共享，建成“数字</w:t>
      </w:r>
      <w:r w:rsidR="008F2D97">
        <w:rPr>
          <w:rFonts w:hint="eastAsia"/>
        </w:rPr>
        <w:t>（智慧）</w:t>
      </w:r>
      <w:r w:rsidR="00B46E02" w:rsidRPr="002E7C86">
        <w:rPr>
          <w:rFonts w:hint="eastAsia"/>
        </w:rPr>
        <w:t>中国”战略研究基地、</w:t>
      </w:r>
      <w:r w:rsidR="00B46E02" w:rsidRPr="002E7C86">
        <w:t>关键技术</w:t>
      </w:r>
      <w:r w:rsidR="00B46E02" w:rsidRPr="002E7C86">
        <w:rPr>
          <w:rFonts w:hint="eastAsia"/>
        </w:rPr>
        <w:t>研发</w:t>
      </w:r>
      <w:r w:rsidR="00B46E02" w:rsidRPr="002E7C86">
        <w:t>基地</w:t>
      </w:r>
      <w:r w:rsidR="00B46E02" w:rsidRPr="002E7C86">
        <w:rPr>
          <w:rFonts w:hint="eastAsia"/>
        </w:rPr>
        <w:t>和高级人才培养基地，以及成果转化平台和跨学科跨领域学术交流平台。</w:t>
      </w:r>
    </w:p>
    <w:p w:rsidR="00B46E02" w:rsidRPr="002E7C86" w:rsidRDefault="005517B4" w:rsidP="00EC33AC">
      <w:pPr>
        <w:spacing w:beforeLines="20" w:line="360" w:lineRule="exact"/>
        <w:ind w:firstLineChars="200" w:firstLine="480"/>
        <w:rPr>
          <w:szCs w:val="21"/>
        </w:rPr>
      </w:pPr>
      <w:r w:rsidRPr="002E7C86">
        <w:rPr>
          <w:rFonts w:hint="eastAsia"/>
        </w:rPr>
        <w:t>研究院</w:t>
      </w:r>
      <w:r w:rsidR="00B46E02" w:rsidRPr="002E7C86">
        <w:rPr>
          <w:rFonts w:hint="eastAsia"/>
        </w:rPr>
        <w:t>设立理事会和学术委员会，实行理事会领导下的院长负责制。理事会为决策机构，负责重大事项决策，成员来自国家信息化工作主管部门、北京大学以及国家有关部委、地方政府、国际组织、教育科研机构和企业。学术委员会为研究院的学术领导机构，负责审议研究院的主要研究方向，确定学术方面的重大事宜。学术委员会由相关领域院士、国内外知名专家、学者组成。</w:t>
      </w:r>
    </w:p>
    <w:p w:rsidR="00B46E02" w:rsidRPr="002E7C86" w:rsidRDefault="00FB559D" w:rsidP="00EC33AC">
      <w:pPr>
        <w:snapToGrid w:val="0"/>
        <w:spacing w:beforeLines="30" w:line="360" w:lineRule="exact"/>
        <w:ind w:firstLineChars="200" w:firstLine="480"/>
        <w:jc w:val="both"/>
      </w:pPr>
      <w:r w:rsidRPr="002E7C86">
        <w:rPr>
          <w:rFonts w:hint="eastAsia"/>
        </w:rPr>
        <w:t>按照《北京大学数字中国研究院章程》，</w:t>
      </w:r>
      <w:r w:rsidR="005517B4" w:rsidRPr="002E7C86">
        <w:rPr>
          <w:rFonts w:hint="eastAsia"/>
        </w:rPr>
        <w:t>研究院</w:t>
      </w:r>
      <w:r w:rsidR="00B46E02" w:rsidRPr="002E7C86">
        <w:rPr>
          <w:rFonts w:hint="eastAsia"/>
        </w:rPr>
        <w:t>的主要任务是：</w:t>
      </w:r>
    </w:p>
    <w:p w:rsidR="00B46E02" w:rsidRPr="002E7C86" w:rsidRDefault="00B46E02" w:rsidP="00315AC5">
      <w:pPr>
        <w:pStyle w:val="a3"/>
        <w:numPr>
          <w:ilvl w:val="0"/>
          <w:numId w:val="1"/>
        </w:numPr>
        <w:spacing w:before="93" w:line="360" w:lineRule="exact"/>
        <w:rPr>
          <w:sz w:val="24"/>
        </w:rPr>
      </w:pPr>
      <w:r w:rsidRPr="002E7C86">
        <w:rPr>
          <w:rFonts w:hint="eastAsia"/>
          <w:sz w:val="24"/>
          <w:szCs w:val="24"/>
        </w:rPr>
        <w:t>对“数字</w:t>
      </w:r>
      <w:r w:rsidR="008F2D97">
        <w:rPr>
          <w:rFonts w:hint="eastAsia"/>
          <w:sz w:val="24"/>
          <w:szCs w:val="24"/>
        </w:rPr>
        <w:t>（智慧）</w:t>
      </w:r>
      <w:r w:rsidRPr="002E7C86">
        <w:rPr>
          <w:rFonts w:hint="eastAsia"/>
          <w:sz w:val="24"/>
          <w:szCs w:val="24"/>
        </w:rPr>
        <w:t>中国”的发展战略、政策、总体规划、实施对策、规范与标准等进行系统研究，组织编写年度的《“数字中国”发展报告》，受国家信息化工作主管部门</w:t>
      </w:r>
      <w:r w:rsidRPr="002E7C86">
        <w:rPr>
          <w:rFonts w:hint="eastAsia"/>
          <w:sz w:val="24"/>
        </w:rPr>
        <w:t>的委托，提出有创见的战略报告、政策、规划等，</w:t>
      </w:r>
      <w:r w:rsidRPr="002E7C86">
        <w:rPr>
          <w:rFonts w:hint="eastAsia"/>
          <w:sz w:val="24"/>
          <w:szCs w:val="24"/>
        </w:rPr>
        <w:t>为“数字</w:t>
      </w:r>
      <w:r w:rsidR="008F2D97">
        <w:rPr>
          <w:rFonts w:hint="eastAsia"/>
          <w:sz w:val="24"/>
          <w:szCs w:val="24"/>
        </w:rPr>
        <w:t>（智慧）</w:t>
      </w:r>
      <w:r w:rsidRPr="002E7C86">
        <w:rPr>
          <w:rFonts w:hint="eastAsia"/>
          <w:sz w:val="24"/>
          <w:szCs w:val="24"/>
        </w:rPr>
        <w:t>中国”工程的规划和实施提供咨询服务。</w:t>
      </w:r>
    </w:p>
    <w:p w:rsidR="00B46E02" w:rsidRPr="002E7C86" w:rsidRDefault="00B46E02" w:rsidP="00315AC5">
      <w:pPr>
        <w:pStyle w:val="a3"/>
        <w:numPr>
          <w:ilvl w:val="0"/>
          <w:numId w:val="1"/>
        </w:numPr>
        <w:spacing w:before="93" w:line="360" w:lineRule="exact"/>
        <w:rPr>
          <w:sz w:val="24"/>
        </w:rPr>
      </w:pPr>
      <w:r w:rsidRPr="002E7C86">
        <w:rPr>
          <w:rFonts w:hint="eastAsia"/>
          <w:sz w:val="24"/>
        </w:rPr>
        <w:t>对“数字</w:t>
      </w:r>
      <w:r w:rsidR="008F2D97">
        <w:rPr>
          <w:rFonts w:hint="eastAsia"/>
          <w:sz w:val="24"/>
          <w:szCs w:val="24"/>
        </w:rPr>
        <w:t>（智慧）</w:t>
      </w:r>
      <w:r w:rsidRPr="002E7C86">
        <w:rPr>
          <w:rFonts w:hint="eastAsia"/>
          <w:sz w:val="24"/>
        </w:rPr>
        <w:t>中国”的基础问题进行深入的理论研究，开展“数字</w:t>
      </w:r>
      <w:r w:rsidR="008F2D97">
        <w:rPr>
          <w:rFonts w:hint="eastAsia"/>
          <w:sz w:val="24"/>
          <w:szCs w:val="24"/>
        </w:rPr>
        <w:t>（智慧）</w:t>
      </w:r>
      <w:r w:rsidRPr="002E7C86">
        <w:rPr>
          <w:rFonts w:hint="eastAsia"/>
          <w:sz w:val="24"/>
        </w:rPr>
        <w:t>中国”工程的关键技术攻关，并在国家信息化工作主管部门及其他有关部门的支持下，积极参与“数字</w:t>
      </w:r>
      <w:r w:rsidR="008F2D97">
        <w:rPr>
          <w:rFonts w:hint="eastAsia"/>
          <w:sz w:val="24"/>
          <w:szCs w:val="24"/>
        </w:rPr>
        <w:t>（智慧）</w:t>
      </w:r>
      <w:r w:rsidRPr="002E7C86">
        <w:rPr>
          <w:rFonts w:hint="eastAsia"/>
          <w:sz w:val="24"/>
        </w:rPr>
        <w:t>中国”</w:t>
      </w:r>
      <w:r w:rsidRPr="002E7C86">
        <w:rPr>
          <w:sz w:val="24"/>
        </w:rPr>
        <w:t>示范</w:t>
      </w:r>
      <w:r w:rsidRPr="002E7C86">
        <w:rPr>
          <w:rFonts w:hint="eastAsia"/>
          <w:sz w:val="24"/>
        </w:rPr>
        <w:t>工程（区）规划、建设</w:t>
      </w:r>
      <w:r w:rsidRPr="002E7C86">
        <w:rPr>
          <w:sz w:val="24"/>
        </w:rPr>
        <w:t>，为全面开展数字区域</w:t>
      </w:r>
      <w:r w:rsidRPr="002E7C86">
        <w:rPr>
          <w:rFonts w:hint="eastAsia"/>
          <w:sz w:val="24"/>
        </w:rPr>
        <w:t>、数字行业、电子政务、电子商务、数字战场等信息化</w:t>
      </w:r>
      <w:r w:rsidRPr="002E7C86">
        <w:rPr>
          <w:sz w:val="24"/>
        </w:rPr>
        <w:t>工程提供科学</w:t>
      </w:r>
      <w:r w:rsidRPr="002E7C86">
        <w:rPr>
          <w:rFonts w:hint="eastAsia"/>
          <w:sz w:val="24"/>
        </w:rPr>
        <w:t>、</w:t>
      </w:r>
      <w:r w:rsidRPr="002E7C86">
        <w:rPr>
          <w:sz w:val="24"/>
        </w:rPr>
        <w:t>客观的依据</w:t>
      </w:r>
      <w:r w:rsidRPr="002E7C86">
        <w:rPr>
          <w:rFonts w:hint="eastAsia"/>
          <w:sz w:val="24"/>
        </w:rPr>
        <w:t>。争取国家有关部门的支持，努力建成“数字</w:t>
      </w:r>
      <w:r w:rsidR="008F2D97">
        <w:rPr>
          <w:rFonts w:hint="eastAsia"/>
          <w:sz w:val="24"/>
          <w:szCs w:val="24"/>
        </w:rPr>
        <w:t>（智慧）</w:t>
      </w:r>
      <w:r w:rsidRPr="002E7C86">
        <w:rPr>
          <w:rFonts w:hint="eastAsia"/>
          <w:sz w:val="24"/>
        </w:rPr>
        <w:t>中国”工程领域有关技术和产品的研发基地、认证中心等。</w:t>
      </w:r>
    </w:p>
    <w:p w:rsidR="00B46E02" w:rsidRPr="002E7C86" w:rsidRDefault="00B46E02" w:rsidP="00315AC5">
      <w:pPr>
        <w:pStyle w:val="a3"/>
        <w:numPr>
          <w:ilvl w:val="0"/>
          <w:numId w:val="1"/>
        </w:numPr>
        <w:spacing w:before="93" w:line="360" w:lineRule="exact"/>
        <w:rPr>
          <w:sz w:val="24"/>
        </w:rPr>
      </w:pPr>
      <w:r w:rsidRPr="002E7C86">
        <w:rPr>
          <w:rFonts w:hint="eastAsia"/>
          <w:sz w:val="24"/>
        </w:rPr>
        <w:t>在国家信息化主管部门以及人事、教育、科技等部门的指导、支持下，充分利用北京大学学科齐全、人才培养体系完整的优势，开展规模化、多层次（高级研修班、国际国内培训班、研究生课程班、学位教育等）信息化人才培养，并针对一些重大需求实施重点培养计划如“中国信息主管培养计划”即“精鹰（</w:t>
      </w:r>
      <w:proofErr w:type="spellStart"/>
      <w:r w:rsidRPr="002E7C86">
        <w:rPr>
          <w:rFonts w:hint="eastAsia"/>
          <w:iCs/>
          <w:sz w:val="24"/>
        </w:rPr>
        <w:t>S</w:t>
      </w:r>
      <w:r w:rsidRPr="002E7C86">
        <w:rPr>
          <w:iCs/>
          <w:sz w:val="24"/>
        </w:rPr>
        <w:t>uperEagle</w:t>
      </w:r>
      <w:proofErr w:type="spellEnd"/>
      <w:r w:rsidRPr="002E7C86">
        <w:rPr>
          <w:rFonts w:hint="eastAsia"/>
          <w:sz w:val="24"/>
        </w:rPr>
        <w:t>）计划”，为“数字</w:t>
      </w:r>
      <w:r w:rsidR="008F2D97">
        <w:rPr>
          <w:rFonts w:hint="eastAsia"/>
          <w:sz w:val="24"/>
          <w:szCs w:val="24"/>
        </w:rPr>
        <w:t>（智慧）</w:t>
      </w:r>
      <w:r w:rsidRPr="002E7C86">
        <w:rPr>
          <w:rFonts w:hint="eastAsia"/>
          <w:sz w:val="24"/>
        </w:rPr>
        <w:t>中国”工程的建设与管理培养多层次高素质的技术人才和管理人才。</w:t>
      </w:r>
    </w:p>
    <w:p w:rsidR="00B46E02" w:rsidRPr="002E7C86" w:rsidRDefault="00B46E02" w:rsidP="00315AC5">
      <w:pPr>
        <w:pStyle w:val="a3"/>
        <w:numPr>
          <w:ilvl w:val="0"/>
          <w:numId w:val="1"/>
        </w:numPr>
        <w:spacing w:before="93" w:line="360" w:lineRule="exact"/>
        <w:rPr>
          <w:sz w:val="24"/>
        </w:rPr>
      </w:pPr>
      <w:r w:rsidRPr="002E7C86">
        <w:rPr>
          <w:rFonts w:hint="eastAsia"/>
          <w:sz w:val="24"/>
        </w:rPr>
        <w:t>开展广泛的学术交流与国内外合作，组织出版《数字中国丛书》，建设“数字</w:t>
      </w:r>
      <w:r w:rsidR="008F2D97">
        <w:rPr>
          <w:rFonts w:hint="eastAsia"/>
          <w:sz w:val="24"/>
          <w:szCs w:val="24"/>
        </w:rPr>
        <w:t>（智慧）</w:t>
      </w:r>
      <w:r w:rsidRPr="002E7C86">
        <w:rPr>
          <w:rFonts w:hint="eastAsia"/>
          <w:sz w:val="24"/>
        </w:rPr>
        <w:t>中国”数据资源共享平台，举办年度“数字中国发展高层论坛”（</w:t>
      </w:r>
      <w:r w:rsidRPr="002E7C86">
        <w:rPr>
          <w:rFonts w:hint="eastAsia"/>
          <w:sz w:val="24"/>
        </w:rPr>
        <w:t>DCDF</w:t>
      </w:r>
      <w:r w:rsidRPr="002E7C86">
        <w:rPr>
          <w:rFonts w:hint="eastAsia"/>
          <w:sz w:val="24"/>
        </w:rPr>
        <w:t>）及其他学术交流活动，使研究院成为国内外数字地球理论、技术、人才和信息交流的平台以及资源共享平台。</w:t>
      </w:r>
    </w:p>
    <w:p w:rsidR="00B46E02" w:rsidRPr="002E7C86" w:rsidRDefault="00B46E02" w:rsidP="00315AC5">
      <w:pPr>
        <w:pStyle w:val="a3"/>
        <w:numPr>
          <w:ilvl w:val="0"/>
          <w:numId w:val="1"/>
        </w:numPr>
        <w:spacing w:before="93" w:line="360" w:lineRule="exact"/>
        <w:rPr>
          <w:sz w:val="24"/>
          <w:szCs w:val="24"/>
        </w:rPr>
      </w:pPr>
      <w:r w:rsidRPr="002E7C86">
        <w:rPr>
          <w:rFonts w:hint="eastAsia"/>
          <w:sz w:val="24"/>
          <w:szCs w:val="24"/>
        </w:rPr>
        <w:t>面向“数字</w:t>
      </w:r>
      <w:r w:rsidR="008F2D97">
        <w:rPr>
          <w:rFonts w:hint="eastAsia"/>
          <w:sz w:val="24"/>
          <w:szCs w:val="24"/>
        </w:rPr>
        <w:t>（智慧）</w:t>
      </w:r>
      <w:r w:rsidRPr="002E7C86">
        <w:rPr>
          <w:rFonts w:hint="eastAsia"/>
          <w:sz w:val="24"/>
          <w:szCs w:val="24"/>
        </w:rPr>
        <w:t>中国”工程的需要，积极组织开展成果的转化与产业化工作，将研究院建成“数字</w:t>
      </w:r>
      <w:r w:rsidR="008F2D97">
        <w:rPr>
          <w:rFonts w:hint="eastAsia"/>
          <w:sz w:val="24"/>
          <w:szCs w:val="24"/>
        </w:rPr>
        <w:t>（智慧）</w:t>
      </w:r>
      <w:r w:rsidRPr="002E7C86">
        <w:rPr>
          <w:rFonts w:hint="eastAsia"/>
          <w:sz w:val="24"/>
          <w:szCs w:val="24"/>
        </w:rPr>
        <w:t>中国”成果转化平台。</w:t>
      </w:r>
    </w:p>
    <w:p w:rsidR="00B46E02" w:rsidRPr="002E7C86" w:rsidRDefault="005517B4" w:rsidP="00EC33AC">
      <w:pPr>
        <w:spacing w:beforeLines="50" w:line="360" w:lineRule="exact"/>
        <w:ind w:leftChars="100" w:left="240" w:firstLineChars="200" w:firstLine="480"/>
        <w:jc w:val="both"/>
      </w:pPr>
      <w:r w:rsidRPr="002E7C86">
        <w:rPr>
          <w:rFonts w:hint="eastAsia"/>
        </w:rPr>
        <w:t>研究院</w:t>
      </w:r>
      <w:r w:rsidR="00B46E02" w:rsidRPr="002E7C86">
        <w:rPr>
          <w:rFonts w:hint="eastAsia"/>
        </w:rPr>
        <w:t>成立以来，</w:t>
      </w:r>
      <w:r w:rsidR="00B46E02" w:rsidRPr="002E7C86">
        <w:rPr>
          <w:rFonts w:hint="eastAsia"/>
          <w:color w:val="000000"/>
        </w:rPr>
        <w:t>秉承北京大学“兼容并包”的精神和“常为新”的理念，积极整合与“数字</w:t>
      </w:r>
      <w:r w:rsidR="008F2D97">
        <w:rPr>
          <w:rFonts w:hint="eastAsia"/>
        </w:rPr>
        <w:t>（智慧）</w:t>
      </w:r>
      <w:r w:rsidR="00B46E02" w:rsidRPr="002E7C86">
        <w:rPr>
          <w:rFonts w:hint="eastAsia"/>
          <w:color w:val="000000"/>
        </w:rPr>
        <w:t>中国”领域相关的各类资源，在相关政府部门和地方政府的大</w:t>
      </w:r>
      <w:r w:rsidR="00B46E02" w:rsidRPr="002E7C86">
        <w:rPr>
          <w:rFonts w:hint="eastAsia"/>
          <w:color w:val="000000"/>
        </w:rPr>
        <w:lastRenderedPageBreak/>
        <w:t>力支持和指导下，初步形成了“</w:t>
      </w:r>
      <w:r w:rsidR="00617CA3" w:rsidRPr="002E7C86">
        <w:rPr>
          <w:rFonts w:hint="eastAsia"/>
          <w:color w:val="000000"/>
        </w:rPr>
        <w:t>政、</w:t>
      </w:r>
      <w:r w:rsidR="00B46E02" w:rsidRPr="002E7C86">
        <w:rPr>
          <w:rFonts w:hint="eastAsia"/>
          <w:color w:val="000000"/>
        </w:rPr>
        <w:t>产、学、</w:t>
      </w:r>
      <w:proofErr w:type="gramStart"/>
      <w:r w:rsidR="00B46E02" w:rsidRPr="002E7C86">
        <w:rPr>
          <w:rFonts w:hint="eastAsia"/>
          <w:color w:val="000000"/>
        </w:rPr>
        <w:t>研</w:t>
      </w:r>
      <w:proofErr w:type="gramEnd"/>
      <w:r w:rsidR="00B46E02" w:rsidRPr="002E7C86">
        <w:rPr>
          <w:rFonts w:hint="eastAsia"/>
          <w:color w:val="000000"/>
        </w:rPr>
        <w:t>”</w:t>
      </w:r>
      <w:r w:rsidR="00617CA3" w:rsidRPr="002E7C86">
        <w:rPr>
          <w:rFonts w:hint="eastAsia"/>
          <w:color w:val="000000"/>
        </w:rPr>
        <w:t>协同创新</w:t>
      </w:r>
      <w:r w:rsidR="00B46E02" w:rsidRPr="002E7C86">
        <w:rPr>
          <w:rFonts w:hint="eastAsia"/>
          <w:color w:val="000000"/>
        </w:rPr>
        <w:t>机制与团队，在“数字</w:t>
      </w:r>
      <w:r w:rsidR="008F2D97">
        <w:rPr>
          <w:rFonts w:hint="eastAsia"/>
        </w:rPr>
        <w:t>（智慧）</w:t>
      </w:r>
      <w:r w:rsidR="00B46E02" w:rsidRPr="002E7C86">
        <w:rPr>
          <w:rFonts w:hint="eastAsia"/>
          <w:color w:val="000000"/>
        </w:rPr>
        <w:t>中国”领域承担了大量的研究、开发和工程项目，并开展了系列培训活动。</w:t>
      </w:r>
    </w:p>
    <w:p w:rsidR="00682785" w:rsidRPr="002E7C86" w:rsidRDefault="00D910DF" w:rsidP="00315AC5">
      <w:pPr>
        <w:pStyle w:val="a3"/>
        <w:numPr>
          <w:ilvl w:val="0"/>
          <w:numId w:val="1"/>
        </w:numPr>
        <w:spacing w:before="93" w:line="360" w:lineRule="exact"/>
        <w:rPr>
          <w:sz w:val="24"/>
        </w:rPr>
      </w:pPr>
      <w:r w:rsidRPr="002E7C86">
        <w:rPr>
          <w:rFonts w:hAnsi="宋体" w:hint="eastAsia"/>
          <w:b/>
          <w:bCs/>
          <w:sz w:val="24"/>
        </w:rPr>
        <w:t>政策</w:t>
      </w:r>
      <w:r w:rsidR="00B46E02" w:rsidRPr="002E7C86">
        <w:rPr>
          <w:rFonts w:hAnsi="宋体" w:hint="eastAsia"/>
          <w:b/>
          <w:bCs/>
          <w:sz w:val="24"/>
        </w:rPr>
        <w:t>战略研究与</w:t>
      </w:r>
      <w:r w:rsidR="00682785" w:rsidRPr="002E7C86">
        <w:rPr>
          <w:rFonts w:hAnsi="宋体" w:hint="eastAsia"/>
          <w:b/>
          <w:bCs/>
          <w:sz w:val="24"/>
        </w:rPr>
        <w:t>核心技术</w:t>
      </w:r>
      <w:r w:rsidRPr="002E7C86">
        <w:rPr>
          <w:rFonts w:hAnsi="宋体" w:hint="eastAsia"/>
          <w:b/>
          <w:bCs/>
          <w:sz w:val="24"/>
        </w:rPr>
        <w:t>创新</w:t>
      </w:r>
    </w:p>
    <w:p w:rsidR="00D910DF" w:rsidRPr="002E7C86" w:rsidRDefault="00D910DF" w:rsidP="00EC33AC">
      <w:pPr>
        <w:pStyle w:val="3"/>
        <w:widowControl w:val="0"/>
        <w:numPr>
          <w:ilvl w:val="0"/>
          <w:numId w:val="2"/>
        </w:numPr>
        <w:adjustRightInd w:val="0"/>
        <w:snapToGrid w:val="0"/>
        <w:spacing w:beforeLines="50" w:after="0" w:line="340" w:lineRule="exact"/>
        <w:ind w:leftChars="0"/>
        <w:jc w:val="both"/>
        <w:rPr>
          <w:sz w:val="24"/>
        </w:rPr>
      </w:pPr>
      <w:r w:rsidRPr="002E7C86">
        <w:rPr>
          <w:rFonts w:hint="eastAsia"/>
          <w:b/>
          <w:bCs/>
          <w:sz w:val="24"/>
        </w:rPr>
        <w:t>“数字</w:t>
      </w:r>
      <w:r w:rsidR="008F2D97" w:rsidRPr="008F2D97">
        <w:rPr>
          <w:rFonts w:hint="eastAsia"/>
          <w:b/>
          <w:bCs/>
          <w:sz w:val="24"/>
        </w:rPr>
        <w:t>（智慧）</w:t>
      </w:r>
      <w:r w:rsidRPr="002E7C86">
        <w:rPr>
          <w:rFonts w:hint="eastAsia"/>
          <w:b/>
          <w:bCs/>
          <w:sz w:val="24"/>
        </w:rPr>
        <w:t>中国”研究基金：</w:t>
      </w:r>
      <w:r w:rsidRPr="002E7C86">
        <w:rPr>
          <w:rFonts w:hint="eastAsia"/>
          <w:sz w:val="24"/>
        </w:rPr>
        <w:t>为鼓励、支持、引导“数字</w:t>
      </w:r>
      <w:r w:rsidR="008F2D97">
        <w:rPr>
          <w:rFonts w:hint="eastAsia"/>
          <w:sz w:val="24"/>
          <w:szCs w:val="24"/>
        </w:rPr>
        <w:t>（智慧）</w:t>
      </w:r>
      <w:r w:rsidRPr="002E7C86">
        <w:rPr>
          <w:rFonts w:hint="eastAsia"/>
          <w:sz w:val="24"/>
        </w:rPr>
        <w:t>中国”研究工作，研究院争取到多家企业的支持，研究院设立了“为新（</w:t>
      </w:r>
      <w:r w:rsidRPr="002E7C86">
        <w:rPr>
          <w:rFonts w:hint="eastAsia"/>
          <w:sz w:val="24"/>
        </w:rPr>
        <w:t>Wiser</w:t>
      </w:r>
      <w:r w:rsidRPr="002E7C86">
        <w:rPr>
          <w:rFonts w:hint="eastAsia"/>
          <w:sz w:val="24"/>
        </w:rPr>
        <w:t>）研究基金”。该基金按照开放和流动的运行机制，定期发布项目申请指南，吸收国内外优秀学者参与研究院及院属研究中心开展合作研究。研究成果全部或部分选编入年度《“数字中国”发展报告》或《“数字中国”年鉴》。</w:t>
      </w:r>
    </w:p>
    <w:p w:rsidR="00B46E02" w:rsidRPr="002E7C86" w:rsidRDefault="00682785" w:rsidP="00EC33AC">
      <w:pPr>
        <w:pStyle w:val="3"/>
        <w:widowControl w:val="0"/>
        <w:numPr>
          <w:ilvl w:val="0"/>
          <w:numId w:val="2"/>
        </w:numPr>
        <w:adjustRightInd w:val="0"/>
        <w:snapToGrid w:val="0"/>
        <w:spacing w:beforeLines="50" w:after="0" w:line="340" w:lineRule="exact"/>
        <w:ind w:leftChars="0"/>
        <w:jc w:val="both"/>
        <w:rPr>
          <w:sz w:val="24"/>
        </w:rPr>
      </w:pPr>
      <w:r w:rsidRPr="002E7C86">
        <w:rPr>
          <w:rFonts w:hint="eastAsia"/>
          <w:b/>
          <w:bCs/>
          <w:sz w:val="24"/>
        </w:rPr>
        <w:t>“数字中国”发展报告</w:t>
      </w:r>
      <w:r w:rsidR="00D910DF" w:rsidRPr="002E7C86">
        <w:rPr>
          <w:rFonts w:hint="eastAsia"/>
          <w:b/>
          <w:bCs/>
          <w:sz w:val="24"/>
        </w:rPr>
        <w:t>与《数字中国丛书》</w:t>
      </w:r>
      <w:r w:rsidRPr="002E7C86">
        <w:rPr>
          <w:rFonts w:hint="eastAsia"/>
          <w:b/>
          <w:bCs/>
          <w:sz w:val="24"/>
        </w:rPr>
        <w:t>：</w:t>
      </w:r>
      <w:r w:rsidRPr="002E7C86">
        <w:rPr>
          <w:rFonts w:hint="eastAsia"/>
          <w:sz w:val="24"/>
        </w:rPr>
        <w:t>编辑发布年度《“数字中国”发展报告》，通过全面、广泛、深入的跟踪研究，及时反映“数字中国”发展现状、技术进展、学术动态、成果应用、示范案例、创新思想等。</w:t>
      </w:r>
      <w:r w:rsidR="00B46E02" w:rsidRPr="002E7C86">
        <w:rPr>
          <w:rFonts w:hint="eastAsia"/>
          <w:sz w:val="24"/>
        </w:rPr>
        <w:t>为满足“数字</w:t>
      </w:r>
      <w:r w:rsidR="008F2D97">
        <w:rPr>
          <w:rFonts w:hint="eastAsia"/>
          <w:sz w:val="24"/>
          <w:szCs w:val="24"/>
        </w:rPr>
        <w:t>（智慧）</w:t>
      </w:r>
      <w:r w:rsidR="00B46E02" w:rsidRPr="002E7C86">
        <w:rPr>
          <w:rFonts w:hint="eastAsia"/>
          <w:sz w:val="24"/>
        </w:rPr>
        <w:t>中国”战略发展与工程实施的需要，</w:t>
      </w:r>
      <w:r w:rsidR="00FB559D" w:rsidRPr="002E7C86">
        <w:rPr>
          <w:rFonts w:hint="eastAsia"/>
          <w:sz w:val="24"/>
        </w:rPr>
        <w:t>研究院</w:t>
      </w:r>
      <w:r w:rsidR="00B46E02" w:rsidRPr="002E7C86">
        <w:rPr>
          <w:rFonts w:hint="eastAsia"/>
          <w:sz w:val="24"/>
        </w:rPr>
        <w:t>与电子工业出版社合作，自</w:t>
      </w:r>
      <w:r w:rsidR="00B46E02" w:rsidRPr="002E7C86">
        <w:rPr>
          <w:rFonts w:hint="eastAsia"/>
          <w:sz w:val="24"/>
        </w:rPr>
        <w:t>2005</w:t>
      </w:r>
      <w:r w:rsidR="00B46E02" w:rsidRPr="002E7C86">
        <w:rPr>
          <w:rFonts w:hint="eastAsia"/>
          <w:sz w:val="24"/>
        </w:rPr>
        <w:t>年开始共同组织、出版《数字中国丛书》。</w:t>
      </w:r>
    </w:p>
    <w:p w:rsidR="00BB7DAF" w:rsidRPr="002E7C86" w:rsidRDefault="00FB559D" w:rsidP="00EC33AC">
      <w:pPr>
        <w:pStyle w:val="3"/>
        <w:widowControl w:val="0"/>
        <w:numPr>
          <w:ilvl w:val="0"/>
          <w:numId w:val="2"/>
        </w:numPr>
        <w:adjustRightInd w:val="0"/>
        <w:snapToGrid w:val="0"/>
        <w:spacing w:beforeLines="50" w:after="0" w:line="340" w:lineRule="exact"/>
        <w:ind w:leftChars="0"/>
        <w:jc w:val="both"/>
        <w:rPr>
          <w:sz w:val="24"/>
        </w:rPr>
      </w:pPr>
      <w:r w:rsidRPr="002E7C86">
        <w:rPr>
          <w:rFonts w:hint="eastAsia"/>
          <w:b/>
          <w:sz w:val="24"/>
        </w:rPr>
        <w:t>“数字</w:t>
      </w:r>
      <w:r w:rsidR="001402CA" w:rsidRPr="002E7C86">
        <w:rPr>
          <w:rFonts w:hint="eastAsia"/>
          <w:b/>
          <w:sz w:val="24"/>
        </w:rPr>
        <w:t>（智慧）</w:t>
      </w:r>
      <w:r w:rsidRPr="002E7C86">
        <w:rPr>
          <w:rFonts w:hint="eastAsia"/>
          <w:b/>
          <w:sz w:val="24"/>
        </w:rPr>
        <w:t>中国”战略研究与总体</w:t>
      </w:r>
      <w:r w:rsidR="00BB7DAF" w:rsidRPr="002E7C86">
        <w:rPr>
          <w:rFonts w:hint="eastAsia"/>
          <w:b/>
          <w:sz w:val="24"/>
        </w:rPr>
        <w:t>规划：</w:t>
      </w:r>
      <w:r w:rsidR="00BB7DAF" w:rsidRPr="002E7C86">
        <w:rPr>
          <w:rFonts w:hint="eastAsia"/>
          <w:sz w:val="24"/>
        </w:rPr>
        <w:t>研究院成功组织、参与“数字北京”、“数字深圳”、“数字石龙”、“中国－东盟区域性信息交流中心”、“数字潍坊”、“数字四川”、“数字长沙”、“数字南昌”、“数字克拉玛依”、“智慧黄山”、乌鲁木齐经济技术开发区“数字化园区”、北京国门商务区“数字园区”</w:t>
      </w:r>
      <w:r w:rsidR="001402CA" w:rsidRPr="002E7C86">
        <w:rPr>
          <w:rFonts w:hint="eastAsia"/>
          <w:sz w:val="24"/>
        </w:rPr>
        <w:t>、</w:t>
      </w:r>
      <w:r w:rsidR="001402CA" w:rsidRPr="002E7C86">
        <w:rPr>
          <w:rFonts w:hint="eastAsia"/>
          <w:snapToGrid w:val="0"/>
          <w:sz w:val="24"/>
        </w:rPr>
        <w:t>“数字常德”、“智慧平鲁”、“数字大沽河”、北京市“</w:t>
      </w:r>
      <w:r w:rsidR="001402CA" w:rsidRPr="002E7C86">
        <w:rPr>
          <w:snapToGrid w:val="0"/>
          <w:sz w:val="24"/>
        </w:rPr>
        <w:t>智慧乡村</w:t>
      </w:r>
      <w:r w:rsidR="001402CA" w:rsidRPr="002E7C86">
        <w:rPr>
          <w:rFonts w:hint="eastAsia"/>
          <w:snapToGrid w:val="0"/>
          <w:sz w:val="24"/>
        </w:rPr>
        <w:t>”</w:t>
      </w:r>
      <w:r w:rsidRPr="002E7C86">
        <w:rPr>
          <w:rFonts w:hint="eastAsia"/>
          <w:sz w:val="24"/>
        </w:rPr>
        <w:t>等数十个“数字</w:t>
      </w:r>
      <w:r w:rsidR="001402CA" w:rsidRPr="002E7C86">
        <w:rPr>
          <w:rFonts w:hint="eastAsia"/>
          <w:sz w:val="24"/>
        </w:rPr>
        <w:t>（智慧）</w:t>
      </w:r>
      <w:r w:rsidRPr="002E7C86">
        <w:rPr>
          <w:rFonts w:hint="eastAsia"/>
          <w:sz w:val="24"/>
        </w:rPr>
        <w:t>中国”相关的发展战略研究与</w:t>
      </w:r>
      <w:r w:rsidR="00BB7DAF" w:rsidRPr="002E7C86">
        <w:rPr>
          <w:rFonts w:hint="eastAsia"/>
          <w:sz w:val="24"/>
        </w:rPr>
        <w:t>总体规划项目。</w:t>
      </w:r>
    </w:p>
    <w:p w:rsidR="00B46E02" w:rsidRPr="002E7C86" w:rsidRDefault="00B46E02" w:rsidP="00EC33AC">
      <w:pPr>
        <w:pStyle w:val="3"/>
        <w:widowControl w:val="0"/>
        <w:numPr>
          <w:ilvl w:val="0"/>
          <w:numId w:val="2"/>
        </w:numPr>
        <w:adjustRightInd w:val="0"/>
        <w:snapToGrid w:val="0"/>
        <w:spacing w:beforeLines="50" w:after="0" w:line="340" w:lineRule="exact"/>
        <w:ind w:leftChars="0"/>
        <w:jc w:val="both"/>
        <w:rPr>
          <w:sz w:val="24"/>
        </w:rPr>
      </w:pPr>
      <w:r w:rsidRPr="002E7C86">
        <w:rPr>
          <w:rFonts w:hint="eastAsia"/>
          <w:b/>
          <w:sz w:val="24"/>
        </w:rPr>
        <w:t>航空遥感系统研制与遥感应用技术开发：</w:t>
      </w:r>
      <w:r w:rsidRPr="002E7C86">
        <w:rPr>
          <w:rFonts w:hint="eastAsia"/>
          <w:sz w:val="24"/>
        </w:rPr>
        <w:t>在“</w:t>
      </w:r>
      <w:r w:rsidRPr="002E7C86">
        <w:rPr>
          <w:rFonts w:hint="eastAsia"/>
          <w:sz w:val="24"/>
        </w:rPr>
        <w:t>985</w:t>
      </w:r>
      <w:r w:rsidRPr="002E7C86">
        <w:rPr>
          <w:rFonts w:hint="eastAsia"/>
          <w:sz w:val="24"/>
        </w:rPr>
        <w:t>工程”支持下</w:t>
      </w:r>
      <w:r w:rsidR="00B160AE" w:rsidRPr="002E7C86">
        <w:rPr>
          <w:rFonts w:hint="eastAsia"/>
          <w:sz w:val="24"/>
        </w:rPr>
        <w:t>，</w:t>
      </w:r>
      <w:r w:rsidRPr="002E7C86">
        <w:rPr>
          <w:rFonts w:hint="eastAsia"/>
          <w:sz w:val="24"/>
        </w:rPr>
        <w:t>与</w:t>
      </w:r>
      <w:r w:rsidRPr="002E7C86">
        <w:rPr>
          <w:sz w:val="24"/>
        </w:rPr>
        <w:t>贵航集团</w:t>
      </w:r>
      <w:r w:rsidRPr="002E7C86">
        <w:rPr>
          <w:rFonts w:hint="eastAsia"/>
          <w:sz w:val="24"/>
        </w:rPr>
        <w:t>、中国科学院</w:t>
      </w:r>
      <w:r w:rsidR="00B160AE" w:rsidRPr="002E7C86">
        <w:rPr>
          <w:rFonts w:hint="eastAsia"/>
          <w:sz w:val="24"/>
        </w:rPr>
        <w:t>遥感应用研究所</w:t>
      </w:r>
      <w:r w:rsidRPr="002E7C86">
        <w:rPr>
          <w:sz w:val="24"/>
        </w:rPr>
        <w:t>共同研制</w:t>
      </w:r>
      <w:r w:rsidRPr="002E7C86">
        <w:rPr>
          <w:rFonts w:hint="eastAsia"/>
          <w:sz w:val="24"/>
        </w:rPr>
        <w:t>了超高空对地观测与应用系统，</w:t>
      </w:r>
      <w:r w:rsidRPr="002E7C86">
        <w:rPr>
          <w:sz w:val="24"/>
        </w:rPr>
        <w:t>荣获</w:t>
      </w:r>
      <w:r w:rsidRPr="002E7C86">
        <w:rPr>
          <w:rFonts w:hint="eastAsia"/>
          <w:sz w:val="24"/>
        </w:rPr>
        <w:t>“</w:t>
      </w:r>
      <w:r w:rsidRPr="002E7C86">
        <w:rPr>
          <w:sz w:val="24"/>
        </w:rPr>
        <w:t>2006</w:t>
      </w:r>
      <w:r w:rsidRPr="002E7C86">
        <w:rPr>
          <w:sz w:val="24"/>
        </w:rPr>
        <w:t>中国高校－大型企业合作科技创新十大案例</w:t>
      </w:r>
      <w:r w:rsidRPr="002E7C86">
        <w:rPr>
          <w:rFonts w:hint="eastAsia"/>
          <w:sz w:val="24"/>
        </w:rPr>
        <w:t>”奖</w:t>
      </w:r>
      <w:r w:rsidRPr="002E7C86">
        <w:rPr>
          <w:sz w:val="24"/>
        </w:rPr>
        <w:t>。</w:t>
      </w:r>
      <w:r w:rsidR="00C754ED" w:rsidRPr="002E7C86">
        <w:rPr>
          <w:rFonts w:hint="eastAsia"/>
          <w:sz w:val="24"/>
        </w:rPr>
        <w:t>在国家重大科技专项、“</w:t>
      </w:r>
      <w:smartTag w:uri="urn:schemas-microsoft-com:office:smarttags" w:element="chmetcnv">
        <w:smartTagPr>
          <w:attr w:name="UnitName" w:val="”"/>
          <w:attr w:name="SourceValue" w:val="973"/>
          <w:attr w:name="HasSpace" w:val="False"/>
          <w:attr w:name="Negative" w:val="False"/>
          <w:attr w:name="NumberType" w:val="1"/>
          <w:attr w:name="TCSC" w:val="0"/>
        </w:smartTagPr>
        <w:r w:rsidR="00C754ED" w:rsidRPr="002E7C86">
          <w:rPr>
            <w:rFonts w:hint="eastAsia"/>
            <w:sz w:val="24"/>
          </w:rPr>
          <w:t>973</w:t>
        </w:r>
        <w:r w:rsidR="00C754ED" w:rsidRPr="002E7C86">
          <w:rPr>
            <w:rFonts w:hint="eastAsia"/>
            <w:sz w:val="24"/>
          </w:rPr>
          <w:t>”</w:t>
        </w:r>
      </w:smartTag>
      <w:r w:rsidR="00C754ED" w:rsidRPr="002E7C86">
        <w:rPr>
          <w:rFonts w:hint="eastAsia"/>
          <w:sz w:val="24"/>
        </w:rPr>
        <w:t>、“</w:t>
      </w:r>
      <w:smartTag w:uri="urn:schemas-microsoft-com:office:smarttags" w:element="chmetcnv">
        <w:smartTagPr>
          <w:attr w:name="UnitName" w:val="”"/>
          <w:attr w:name="SourceValue" w:val="863"/>
          <w:attr w:name="HasSpace" w:val="False"/>
          <w:attr w:name="Negative" w:val="False"/>
          <w:attr w:name="NumberType" w:val="1"/>
          <w:attr w:name="TCSC" w:val="0"/>
        </w:smartTagPr>
        <w:r w:rsidR="00C754ED" w:rsidRPr="002E7C86">
          <w:rPr>
            <w:rFonts w:hint="eastAsia"/>
            <w:sz w:val="24"/>
          </w:rPr>
          <w:t>863</w:t>
        </w:r>
        <w:r w:rsidR="00C754ED" w:rsidRPr="002E7C86">
          <w:rPr>
            <w:rFonts w:hint="eastAsia"/>
            <w:sz w:val="24"/>
          </w:rPr>
          <w:t>”</w:t>
        </w:r>
      </w:smartTag>
      <w:r w:rsidR="00C754ED" w:rsidRPr="002E7C86">
        <w:rPr>
          <w:rFonts w:hint="eastAsia"/>
          <w:sz w:val="24"/>
        </w:rPr>
        <w:t>、科技支撑、自然基金、国际合作等计划支持下，在定量遥感、航空遥感系统、生态遥感等各相关领域的技术创新中取得了丰硕的成果。</w:t>
      </w:r>
    </w:p>
    <w:p w:rsidR="00B46E02" w:rsidRPr="002E7C86" w:rsidRDefault="00B46E02" w:rsidP="00EC33AC">
      <w:pPr>
        <w:pStyle w:val="3"/>
        <w:widowControl w:val="0"/>
        <w:numPr>
          <w:ilvl w:val="0"/>
          <w:numId w:val="2"/>
        </w:numPr>
        <w:adjustRightInd w:val="0"/>
        <w:snapToGrid w:val="0"/>
        <w:spacing w:beforeLines="50" w:after="0" w:line="340" w:lineRule="exact"/>
        <w:ind w:leftChars="0"/>
        <w:jc w:val="both"/>
        <w:rPr>
          <w:sz w:val="24"/>
        </w:rPr>
      </w:pPr>
      <w:r w:rsidRPr="002E7C86">
        <w:rPr>
          <w:rFonts w:hint="eastAsia"/>
          <w:b/>
          <w:sz w:val="24"/>
        </w:rPr>
        <w:t>新一代地理信息系统技术研发与应用：</w:t>
      </w:r>
      <w:r w:rsidR="00C754ED" w:rsidRPr="002E7C86">
        <w:rPr>
          <w:rFonts w:hint="eastAsia"/>
          <w:sz w:val="24"/>
        </w:rPr>
        <w:t>针对</w:t>
      </w:r>
      <w:r w:rsidRPr="002E7C86">
        <w:rPr>
          <w:rFonts w:hint="eastAsia"/>
          <w:sz w:val="24"/>
        </w:rPr>
        <w:t>新一代网格</w:t>
      </w:r>
      <w:r w:rsidRPr="002E7C86">
        <w:rPr>
          <w:rFonts w:hint="eastAsia"/>
          <w:sz w:val="24"/>
        </w:rPr>
        <w:t>GIS</w:t>
      </w:r>
      <w:r w:rsidRPr="002E7C86">
        <w:rPr>
          <w:rFonts w:hint="eastAsia"/>
          <w:sz w:val="24"/>
        </w:rPr>
        <w:t>软件关键技术，成功开发第一代、第二代软件原型，实现了空间数据的协同、对等计算，突破了构建行业级、区域级</w:t>
      </w:r>
      <w:r w:rsidRPr="002E7C86">
        <w:rPr>
          <w:rFonts w:hint="eastAsia"/>
          <w:sz w:val="24"/>
        </w:rPr>
        <w:t>GIS</w:t>
      </w:r>
      <w:r w:rsidRPr="002E7C86">
        <w:rPr>
          <w:rFonts w:hint="eastAsia"/>
          <w:sz w:val="24"/>
        </w:rPr>
        <w:t>集群系统的关键技术</w:t>
      </w:r>
      <w:ins w:id="0" w:author="shi laoshi" w:date="2014-07-29T08:39:00Z">
        <w:r w:rsidR="002C6B02">
          <w:rPr>
            <w:rFonts w:hint="eastAsia"/>
            <w:sz w:val="24"/>
          </w:rPr>
          <w:t>，</w:t>
        </w:r>
      </w:ins>
      <w:ins w:id="1" w:author="shi laoshi" w:date="2014-07-29T08:40:00Z">
        <w:r w:rsidR="002C6B02">
          <w:rPr>
            <w:rFonts w:hint="eastAsia"/>
            <w:sz w:val="24"/>
          </w:rPr>
          <w:t>支撑</w:t>
        </w:r>
        <w:r w:rsidR="002C6B02" w:rsidRPr="002C6B02">
          <w:rPr>
            <w:rFonts w:hint="eastAsia"/>
            <w:sz w:val="24"/>
          </w:rPr>
          <w:t>测绘遥感数据服务、测绘地理信息装备制造、地理信息软件、地理信息与导航定位融合服务、地理信息应用服务和地图出版与服务</w:t>
        </w:r>
      </w:ins>
      <w:r w:rsidRPr="002E7C86">
        <w:rPr>
          <w:rFonts w:hint="eastAsia"/>
          <w:sz w:val="24"/>
        </w:rPr>
        <w:t>。</w:t>
      </w:r>
    </w:p>
    <w:p w:rsidR="00B46E02" w:rsidRPr="002E7C86" w:rsidRDefault="00B46E02" w:rsidP="00EC33AC">
      <w:pPr>
        <w:pStyle w:val="3"/>
        <w:widowControl w:val="0"/>
        <w:numPr>
          <w:ilvl w:val="0"/>
          <w:numId w:val="2"/>
        </w:numPr>
        <w:adjustRightInd w:val="0"/>
        <w:snapToGrid w:val="0"/>
        <w:spacing w:beforeLines="50" w:after="0" w:line="340" w:lineRule="exact"/>
        <w:ind w:leftChars="0"/>
        <w:jc w:val="both"/>
        <w:rPr>
          <w:sz w:val="24"/>
        </w:rPr>
      </w:pPr>
      <w:r w:rsidRPr="002E7C86">
        <w:rPr>
          <w:rFonts w:hint="eastAsia"/>
          <w:b/>
          <w:sz w:val="24"/>
        </w:rPr>
        <w:t>卫星导航应用论证平台建设与技术研发：</w:t>
      </w:r>
      <w:r w:rsidR="00C754ED" w:rsidRPr="002E7C86">
        <w:rPr>
          <w:rFonts w:hint="eastAsia"/>
          <w:sz w:val="24"/>
        </w:rPr>
        <w:t>2005</w:t>
      </w:r>
      <w:r w:rsidR="00C754ED" w:rsidRPr="002E7C86">
        <w:rPr>
          <w:rFonts w:hint="eastAsia"/>
          <w:sz w:val="24"/>
        </w:rPr>
        <w:t>年国防科工委启动了北斗系统民用市场开发与产业化专项，由北京大学负责会同中国卫星通信集团实施“卫星导航应用论证管理平台”项目。</w:t>
      </w:r>
      <w:r w:rsidR="00C754ED" w:rsidRPr="002E7C86">
        <w:rPr>
          <w:rFonts w:hint="eastAsia"/>
          <w:sz w:val="24"/>
        </w:rPr>
        <w:t>2009</w:t>
      </w:r>
      <w:r w:rsidR="00C754ED" w:rsidRPr="002E7C86">
        <w:rPr>
          <w:rFonts w:hint="eastAsia"/>
          <w:sz w:val="24"/>
        </w:rPr>
        <w:t>年，由</w:t>
      </w:r>
      <w:r w:rsidR="00C754ED" w:rsidRPr="002E7C86">
        <w:rPr>
          <w:rFonts w:hint="eastAsia"/>
          <w:sz w:val="24"/>
        </w:rPr>
        <w:t>19</w:t>
      </w:r>
      <w:r w:rsidR="00C754ED" w:rsidRPr="002E7C86">
        <w:rPr>
          <w:rFonts w:hint="eastAsia"/>
          <w:sz w:val="24"/>
        </w:rPr>
        <w:t>所高校共同组建的“教育部卫星导航联合研究中心（</w:t>
      </w:r>
      <w:r w:rsidR="00C754ED" w:rsidRPr="002E7C86">
        <w:rPr>
          <w:rFonts w:hint="eastAsia"/>
          <w:sz w:val="24"/>
        </w:rPr>
        <w:t>JCOG</w:t>
      </w:r>
      <w:r w:rsidR="00C754ED" w:rsidRPr="002E7C86">
        <w:rPr>
          <w:rFonts w:hint="eastAsia"/>
          <w:sz w:val="24"/>
        </w:rPr>
        <w:t>）”正式成立，依托北京大学，研究院为</w:t>
      </w:r>
      <w:r w:rsidR="00C754ED" w:rsidRPr="002E7C86">
        <w:rPr>
          <w:rFonts w:hint="eastAsia"/>
          <w:sz w:val="24"/>
        </w:rPr>
        <w:t>JCOG</w:t>
      </w:r>
      <w:r w:rsidR="00C754ED" w:rsidRPr="002E7C86">
        <w:rPr>
          <w:rFonts w:hint="eastAsia"/>
          <w:sz w:val="24"/>
        </w:rPr>
        <w:t>卫星导航应用技术研究中心主任单位</w:t>
      </w:r>
      <w:r w:rsidR="002C4BAC" w:rsidRPr="002E7C86">
        <w:rPr>
          <w:rFonts w:hint="eastAsia"/>
          <w:sz w:val="24"/>
        </w:rPr>
        <w:t>，</w:t>
      </w:r>
      <w:r w:rsidR="00536A89" w:rsidRPr="002E7C86">
        <w:rPr>
          <w:rFonts w:hint="eastAsia"/>
          <w:sz w:val="24"/>
        </w:rPr>
        <w:t>北京大学、清华大学、武汉大学、北京邮电大学等</w:t>
      </w:r>
      <w:r w:rsidR="00536A89" w:rsidRPr="002E7C86">
        <w:rPr>
          <w:rFonts w:hint="eastAsia"/>
          <w:sz w:val="24"/>
        </w:rPr>
        <w:t>21</w:t>
      </w:r>
      <w:r w:rsidR="00536A89" w:rsidRPr="002E7C86">
        <w:rPr>
          <w:rFonts w:hint="eastAsia"/>
          <w:sz w:val="24"/>
        </w:rPr>
        <w:t>所高校参与共建</w:t>
      </w:r>
      <w:r w:rsidRPr="002E7C86">
        <w:rPr>
          <w:rFonts w:hint="eastAsia"/>
          <w:sz w:val="24"/>
        </w:rPr>
        <w:t>。</w:t>
      </w:r>
    </w:p>
    <w:p w:rsidR="00BB7DAF" w:rsidRPr="002E7C86" w:rsidRDefault="00BB7DAF" w:rsidP="00EC33AC">
      <w:pPr>
        <w:pStyle w:val="3"/>
        <w:widowControl w:val="0"/>
        <w:numPr>
          <w:ilvl w:val="0"/>
          <w:numId w:val="2"/>
        </w:numPr>
        <w:adjustRightInd w:val="0"/>
        <w:snapToGrid w:val="0"/>
        <w:spacing w:beforeLines="50" w:after="0" w:line="340" w:lineRule="exact"/>
        <w:ind w:leftChars="0"/>
        <w:jc w:val="both"/>
        <w:rPr>
          <w:sz w:val="24"/>
        </w:rPr>
      </w:pPr>
      <w:r w:rsidRPr="002E7C86">
        <w:rPr>
          <w:rFonts w:hint="eastAsia"/>
          <w:b/>
          <w:sz w:val="24"/>
        </w:rPr>
        <w:t>“数字</w:t>
      </w:r>
      <w:r w:rsidR="008F2D97" w:rsidRPr="008F2D97">
        <w:rPr>
          <w:rFonts w:hint="eastAsia"/>
          <w:b/>
          <w:sz w:val="24"/>
        </w:rPr>
        <w:t>（智慧）</w:t>
      </w:r>
      <w:r w:rsidRPr="002E7C86">
        <w:rPr>
          <w:rFonts w:hint="eastAsia"/>
          <w:b/>
          <w:sz w:val="24"/>
        </w:rPr>
        <w:t>中国”平台</w:t>
      </w:r>
      <w:r w:rsidRPr="008F2D97">
        <w:rPr>
          <w:rFonts w:hint="eastAsia"/>
          <w:b/>
          <w:sz w:val="24"/>
        </w:rPr>
        <w:t>——</w:t>
      </w:r>
      <w:r w:rsidRPr="002E7C86">
        <w:rPr>
          <w:rFonts w:hint="eastAsia"/>
          <w:b/>
          <w:sz w:val="24"/>
        </w:rPr>
        <w:t>“中国之星（</w:t>
      </w:r>
      <w:proofErr w:type="spellStart"/>
      <w:r w:rsidRPr="002E7C86">
        <w:rPr>
          <w:rFonts w:hint="eastAsia"/>
          <w:b/>
          <w:sz w:val="24"/>
        </w:rPr>
        <w:t>ChinaStar</w:t>
      </w:r>
      <w:proofErr w:type="spellEnd"/>
      <w:r w:rsidRPr="002E7C86">
        <w:rPr>
          <w:rFonts w:hint="eastAsia"/>
          <w:b/>
          <w:sz w:val="24"/>
        </w:rPr>
        <w:t>）”</w:t>
      </w:r>
      <w:r w:rsidRPr="002E7C86">
        <w:rPr>
          <w:rFonts w:hint="eastAsia"/>
          <w:sz w:val="24"/>
        </w:rPr>
        <w:t>：基于大型网</w:t>
      </w:r>
      <w:r w:rsidRPr="002E7C86">
        <w:rPr>
          <w:rFonts w:hint="eastAsia"/>
          <w:sz w:val="24"/>
        </w:rPr>
        <w:lastRenderedPageBreak/>
        <w:t>络</w:t>
      </w:r>
      <w:r w:rsidRPr="002E7C86">
        <w:rPr>
          <w:rFonts w:hint="eastAsia"/>
          <w:sz w:val="24"/>
        </w:rPr>
        <w:t>GIS</w:t>
      </w:r>
      <w:r w:rsidRPr="002E7C86">
        <w:rPr>
          <w:rFonts w:hint="eastAsia"/>
          <w:sz w:val="24"/>
        </w:rPr>
        <w:t>技术创新成果研发“数字</w:t>
      </w:r>
      <w:r w:rsidR="008F2D97">
        <w:rPr>
          <w:rFonts w:hint="eastAsia"/>
          <w:sz w:val="24"/>
          <w:szCs w:val="24"/>
        </w:rPr>
        <w:t>（智慧）</w:t>
      </w:r>
      <w:r w:rsidRPr="002E7C86">
        <w:rPr>
          <w:rFonts w:hint="eastAsia"/>
          <w:sz w:val="24"/>
        </w:rPr>
        <w:t>中国”平台</w:t>
      </w:r>
      <w:proofErr w:type="spellStart"/>
      <w:r w:rsidRPr="002E7C86">
        <w:rPr>
          <w:rFonts w:hint="eastAsia"/>
          <w:sz w:val="24"/>
        </w:rPr>
        <w:t>ChinaStar</w:t>
      </w:r>
      <w:proofErr w:type="spellEnd"/>
      <w:r w:rsidRPr="002E7C86">
        <w:rPr>
          <w:rFonts w:hint="eastAsia"/>
          <w:sz w:val="24"/>
        </w:rPr>
        <w:t>，由研究院与中国科学院遥感应用研究所、国家测绘局国家基础地理信息中心合作研发的原型系统于</w:t>
      </w:r>
      <w:r w:rsidRPr="002E7C86">
        <w:rPr>
          <w:rFonts w:hint="eastAsia"/>
          <w:sz w:val="24"/>
        </w:rPr>
        <w:t>2006</w:t>
      </w:r>
      <w:r w:rsidRPr="002E7C86">
        <w:rPr>
          <w:rFonts w:hint="eastAsia"/>
          <w:sz w:val="24"/>
        </w:rPr>
        <w:t>年</w:t>
      </w:r>
      <w:r w:rsidR="000E1D85" w:rsidRPr="002E7C86">
        <w:rPr>
          <w:rFonts w:hint="eastAsia"/>
          <w:sz w:val="24"/>
        </w:rPr>
        <w:t>获</w:t>
      </w:r>
      <w:r w:rsidRPr="002E7C86">
        <w:rPr>
          <w:rFonts w:hint="eastAsia"/>
          <w:sz w:val="24"/>
        </w:rPr>
        <w:t>原国防科工委立项。</w:t>
      </w:r>
    </w:p>
    <w:p w:rsidR="00B46E02" w:rsidRPr="002E7C86" w:rsidRDefault="00ED4EF6" w:rsidP="00315AC5">
      <w:pPr>
        <w:pStyle w:val="a3"/>
        <w:numPr>
          <w:ilvl w:val="0"/>
          <w:numId w:val="1"/>
        </w:numPr>
        <w:spacing w:before="93" w:line="360" w:lineRule="exact"/>
        <w:rPr>
          <w:b/>
          <w:bCs/>
          <w:sz w:val="24"/>
        </w:rPr>
      </w:pPr>
      <w:r w:rsidRPr="002E7C86">
        <w:rPr>
          <w:rFonts w:hAnsi="宋体" w:hint="eastAsia"/>
          <w:b/>
          <w:bCs/>
          <w:sz w:val="24"/>
        </w:rPr>
        <w:t>高素质人才培养与</w:t>
      </w:r>
      <w:r w:rsidR="00AA402C">
        <w:rPr>
          <w:rFonts w:hAnsi="宋体" w:hint="eastAsia"/>
          <w:b/>
          <w:bCs/>
          <w:sz w:val="24"/>
        </w:rPr>
        <w:t>青少年</w:t>
      </w:r>
      <w:r w:rsidRPr="002E7C86">
        <w:rPr>
          <w:rFonts w:hAnsi="宋体" w:hint="eastAsia"/>
          <w:b/>
          <w:bCs/>
          <w:sz w:val="24"/>
        </w:rPr>
        <w:t>科技</w:t>
      </w:r>
      <w:r w:rsidR="00AA402C">
        <w:rPr>
          <w:rFonts w:hAnsi="宋体" w:hint="eastAsia"/>
          <w:b/>
          <w:bCs/>
          <w:sz w:val="24"/>
        </w:rPr>
        <w:t>创新</w:t>
      </w:r>
    </w:p>
    <w:p w:rsidR="00B46E02" w:rsidRPr="002E7C86" w:rsidRDefault="00B46E02" w:rsidP="00EC33AC">
      <w:pPr>
        <w:pStyle w:val="3"/>
        <w:widowControl w:val="0"/>
        <w:numPr>
          <w:ilvl w:val="0"/>
          <w:numId w:val="2"/>
        </w:numPr>
        <w:adjustRightInd w:val="0"/>
        <w:snapToGrid w:val="0"/>
        <w:spacing w:beforeLines="50" w:after="0" w:line="340" w:lineRule="exact"/>
        <w:ind w:leftChars="0"/>
        <w:jc w:val="both"/>
        <w:rPr>
          <w:sz w:val="24"/>
        </w:rPr>
      </w:pPr>
      <w:r w:rsidRPr="002E7C86">
        <w:rPr>
          <w:rFonts w:hint="eastAsia"/>
          <w:b/>
          <w:sz w:val="24"/>
        </w:rPr>
        <w:t>“数字</w:t>
      </w:r>
      <w:r w:rsidR="008F2D97" w:rsidRPr="008F2D97">
        <w:rPr>
          <w:rFonts w:hint="eastAsia"/>
          <w:b/>
          <w:sz w:val="24"/>
        </w:rPr>
        <w:t>（智慧）</w:t>
      </w:r>
      <w:r w:rsidRPr="002E7C86">
        <w:rPr>
          <w:rFonts w:hint="eastAsia"/>
          <w:b/>
          <w:sz w:val="24"/>
        </w:rPr>
        <w:t>中国”宣讲与咨询服务：</w:t>
      </w:r>
      <w:r w:rsidRPr="002E7C86">
        <w:rPr>
          <w:rFonts w:hint="eastAsia"/>
          <w:sz w:val="24"/>
        </w:rPr>
        <w:t>为宣传我国数字化、信息化建设相关政策与法律法规，把国内外最新的数字化、信息化知识和建设经验成果、典型案例介绍到全国各地，</w:t>
      </w:r>
      <w:r w:rsidR="00F85E9A" w:rsidRPr="002E7C86">
        <w:rPr>
          <w:rFonts w:hint="eastAsia"/>
          <w:sz w:val="24"/>
        </w:rPr>
        <w:t>研究院</w:t>
      </w:r>
      <w:r w:rsidRPr="002E7C86">
        <w:rPr>
          <w:rFonts w:hint="eastAsia"/>
          <w:sz w:val="24"/>
        </w:rPr>
        <w:t>在国家信息化工作主管部门和人事部门的指导下，组成“‘数字中国’宣讲与咨询服务团”，面向全国各省、市，各行业系统、科研院所、高校，开展“数字</w:t>
      </w:r>
      <w:r w:rsidR="008F2D97">
        <w:rPr>
          <w:rFonts w:hint="eastAsia"/>
          <w:sz w:val="24"/>
          <w:szCs w:val="24"/>
        </w:rPr>
        <w:t>（智慧）</w:t>
      </w:r>
      <w:r w:rsidRPr="002E7C86">
        <w:rPr>
          <w:rFonts w:hint="eastAsia"/>
          <w:sz w:val="24"/>
        </w:rPr>
        <w:t>中国”技术与应用知识宣讲，展示数字</w:t>
      </w:r>
      <w:r w:rsidRPr="002E7C86">
        <w:rPr>
          <w:rFonts w:cs="华文细黑" w:hint="eastAsia"/>
          <w:sz w:val="24"/>
          <w:lang w:val="zh-CN"/>
        </w:rPr>
        <w:t>化、信息化应用典型案例和新成果、新技术，并</w:t>
      </w:r>
      <w:r w:rsidRPr="002E7C86">
        <w:rPr>
          <w:rFonts w:hint="eastAsia"/>
          <w:sz w:val="24"/>
        </w:rPr>
        <w:t>提供咨询服务。</w:t>
      </w:r>
    </w:p>
    <w:p w:rsidR="00B46E02" w:rsidRPr="002E7C86" w:rsidRDefault="00040A63" w:rsidP="00EC33AC">
      <w:pPr>
        <w:pStyle w:val="3"/>
        <w:widowControl w:val="0"/>
        <w:numPr>
          <w:ilvl w:val="0"/>
          <w:numId w:val="2"/>
        </w:numPr>
        <w:adjustRightInd w:val="0"/>
        <w:snapToGrid w:val="0"/>
        <w:spacing w:beforeLines="50" w:after="0" w:line="340" w:lineRule="exact"/>
        <w:ind w:leftChars="0"/>
        <w:jc w:val="both"/>
        <w:rPr>
          <w:sz w:val="24"/>
        </w:rPr>
      </w:pPr>
      <w:r>
        <w:rPr>
          <w:rFonts w:hint="eastAsia"/>
          <w:b/>
          <w:sz w:val="24"/>
        </w:rPr>
        <w:t>中国信息主管培养</w:t>
      </w:r>
      <w:r w:rsidRPr="00670731">
        <w:rPr>
          <w:rFonts w:ascii="华文仿宋" w:eastAsia="华文仿宋" w:hAnsi="华文仿宋" w:hint="eastAsia"/>
          <w:b/>
          <w:sz w:val="24"/>
        </w:rPr>
        <w:t>——</w:t>
      </w:r>
      <w:r>
        <w:rPr>
          <w:rFonts w:hint="eastAsia"/>
          <w:b/>
          <w:sz w:val="24"/>
        </w:rPr>
        <w:t>“</w:t>
      </w:r>
      <w:r w:rsidR="00B46E02" w:rsidRPr="002E7C86">
        <w:rPr>
          <w:b/>
          <w:sz w:val="24"/>
        </w:rPr>
        <w:t>精鹰</w:t>
      </w:r>
      <w:r>
        <w:rPr>
          <w:rFonts w:hint="eastAsia"/>
          <w:b/>
          <w:sz w:val="24"/>
        </w:rPr>
        <w:t>（</w:t>
      </w:r>
      <w:proofErr w:type="spellStart"/>
      <w:r>
        <w:rPr>
          <w:rFonts w:hint="eastAsia"/>
          <w:b/>
          <w:sz w:val="24"/>
        </w:rPr>
        <w:t>SuperEagle</w:t>
      </w:r>
      <w:proofErr w:type="spellEnd"/>
      <w:r>
        <w:rPr>
          <w:rFonts w:hint="eastAsia"/>
          <w:b/>
          <w:sz w:val="24"/>
        </w:rPr>
        <w:t>）</w:t>
      </w:r>
      <w:r w:rsidR="00B46E02" w:rsidRPr="002E7C86">
        <w:rPr>
          <w:b/>
          <w:sz w:val="24"/>
        </w:rPr>
        <w:t>计划</w:t>
      </w:r>
      <w:r>
        <w:rPr>
          <w:rFonts w:hint="eastAsia"/>
          <w:b/>
          <w:sz w:val="24"/>
        </w:rPr>
        <w:t>”</w:t>
      </w:r>
      <w:r w:rsidR="00B46E02" w:rsidRPr="002E7C86">
        <w:rPr>
          <w:rFonts w:hint="eastAsia"/>
          <w:b/>
          <w:sz w:val="24"/>
        </w:rPr>
        <w:t>：</w:t>
      </w:r>
      <w:r w:rsidR="00B46E02" w:rsidRPr="002E7C86">
        <w:rPr>
          <w:rFonts w:hint="eastAsia"/>
          <w:sz w:val="24"/>
        </w:rPr>
        <w:t>自</w:t>
      </w:r>
      <w:r w:rsidR="00B46E02" w:rsidRPr="002E7C86">
        <w:rPr>
          <w:sz w:val="24"/>
        </w:rPr>
        <w:t>2004</w:t>
      </w:r>
      <w:r w:rsidR="00B46E02" w:rsidRPr="002E7C86">
        <w:rPr>
          <w:sz w:val="24"/>
        </w:rPr>
        <w:t>年</w:t>
      </w:r>
      <w:r w:rsidR="00B46E02" w:rsidRPr="002E7C86">
        <w:rPr>
          <w:rFonts w:hint="eastAsia"/>
          <w:sz w:val="24"/>
        </w:rPr>
        <w:t>与中国信息化推进联盟联合</w:t>
      </w:r>
      <w:r w:rsidR="00B46E02" w:rsidRPr="002E7C86">
        <w:rPr>
          <w:sz w:val="24"/>
        </w:rPr>
        <w:t>启动</w:t>
      </w:r>
      <w:r w:rsidR="00B46E02" w:rsidRPr="002E7C86">
        <w:rPr>
          <w:rFonts w:hint="eastAsia"/>
          <w:sz w:val="24"/>
        </w:rPr>
        <w:t>“</w:t>
      </w:r>
      <w:r w:rsidR="00B46E02" w:rsidRPr="002E7C86">
        <w:rPr>
          <w:sz w:val="24"/>
        </w:rPr>
        <w:t>精鹰计划</w:t>
      </w:r>
      <w:r w:rsidR="00B46E02" w:rsidRPr="002E7C86">
        <w:rPr>
          <w:rFonts w:hint="eastAsia"/>
          <w:sz w:val="24"/>
        </w:rPr>
        <w:t>”以来，成功举办“地图学与地理信息系统”和“计算机应用”专业（信息技术管理方向）研究生课程进修班，在</w:t>
      </w:r>
      <w:r w:rsidR="0072548A">
        <w:rPr>
          <w:rFonts w:hint="eastAsia"/>
          <w:sz w:val="24"/>
        </w:rPr>
        <w:t>原</w:t>
      </w:r>
      <w:r w:rsidR="00B46E02" w:rsidRPr="002E7C86">
        <w:rPr>
          <w:rFonts w:hint="eastAsia"/>
          <w:sz w:val="24"/>
        </w:rPr>
        <w:t>国防科工委支持下与德国慕尼黑技术大学合作开展“卫星导航”国际硕士班，承办、举办联合国、欧空局“空间信息技术”方面培训及韩国、番禺、攀枝花、深圳、苏州、潍坊等</w:t>
      </w:r>
      <w:r w:rsidR="001B7E1C">
        <w:rPr>
          <w:rFonts w:hint="eastAsia"/>
          <w:sz w:val="24"/>
        </w:rPr>
        <w:t>信息主管相关</w:t>
      </w:r>
      <w:r w:rsidR="00B46E02" w:rsidRPr="002E7C86">
        <w:rPr>
          <w:rFonts w:hint="eastAsia"/>
          <w:sz w:val="24"/>
        </w:rPr>
        <w:t>培训班及研修班数十次。</w:t>
      </w:r>
      <w:r w:rsidR="00EC0B93" w:rsidRPr="002E7C86">
        <w:rPr>
          <w:rFonts w:hint="eastAsia"/>
          <w:sz w:val="24"/>
        </w:rPr>
        <w:t>2010</w:t>
      </w:r>
      <w:r w:rsidR="00EC0B93" w:rsidRPr="002E7C86">
        <w:rPr>
          <w:rFonts w:hint="eastAsia"/>
          <w:sz w:val="24"/>
        </w:rPr>
        <w:t>年</w:t>
      </w:r>
      <w:r w:rsidR="00EC0B93" w:rsidRPr="002E7C86">
        <w:rPr>
          <w:rFonts w:hint="eastAsia"/>
          <w:sz w:val="24"/>
        </w:rPr>
        <w:t>6</w:t>
      </w:r>
      <w:r w:rsidR="00EC0B93" w:rsidRPr="002E7C86">
        <w:rPr>
          <w:rFonts w:hint="eastAsia"/>
          <w:sz w:val="24"/>
        </w:rPr>
        <w:t>月承担亚太空间合作组织（</w:t>
      </w:r>
      <w:r w:rsidR="00EC0B93" w:rsidRPr="002E7C86">
        <w:rPr>
          <w:rFonts w:hint="eastAsia"/>
          <w:sz w:val="24"/>
        </w:rPr>
        <w:t>APSCO</w:t>
      </w:r>
      <w:r w:rsidR="00EC0B93" w:rsidRPr="002E7C86">
        <w:rPr>
          <w:rFonts w:hint="eastAsia"/>
          <w:sz w:val="24"/>
        </w:rPr>
        <w:t>）和中国工业和信息化部“</w:t>
      </w:r>
      <w:r w:rsidR="00EC0B93" w:rsidRPr="002E7C86">
        <w:rPr>
          <w:rFonts w:hint="eastAsia"/>
          <w:sz w:val="24"/>
        </w:rPr>
        <w:t>GNSS</w:t>
      </w:r>
      <w:r w:rsidR="00EC0B93" w:rsidRPr="002E7C86">
        <w:rPr>
          <w:rFonts w:hint="eastAsia"/>
          <w:sz w:val="24"/>
        </w:rPr>
        <w:t>及其应用培训班”。</w:t>
      </w:r>
      <w:r w:rsidR="00B46E02" w:rsidRPr="002E7C86">
        <w:rPr>
          <w:rFonts w:hint="eastAsia"/>
          <w:sz w:val="24"/>
        </w:rPr>
        <w:t>受联合国亚太经社理事会（</w:t>
      </w:r>
      <w:r w:rsidR="00B46E02" w:rsidRPr="002E7C86">
        <w:rPr>
          <w:rFonts w:hint="eastAsia"/>
          <w:sz w:val="24"/>
        </w:rPr>
        <w:t>ESCAP</w:t>
      </w:r>
      <w:r w:rsidR="00B46E02" w:rsidRPr="002E7C86">
        <w:rPr>
          <w:rFonts w:hint="eastAsia"/>
          <w:sz w:val="24"/>
        </w:rPr>
        <w:t>）委托，</w:t>
      </w:r>
      <w:r w:rsidR="00B46E02" w:rsidRPr="002E7C86">
        <w:rPr>
          <w:rFonts w:hint="eastAsia"/>
          <w:sz w:val="24"/>
        </w:rPr>
        <w:t>2010</w:t>
      </w:r>
      <w:r w:rsidR="00E83D99" w:rsidRPr="002E7C86">
        <w:rPr>
          <w:rFonts w:hint="eastAsia"/>
          <w:sz w:val="24"/>
        </w:rPr>
        <w:t>~</w:t>
      </w:r>
      <w:r w:rsidR="00EC0B93" w:rsidRPr="002E7C86">
        <w:rPr>
          <w:rFonts w:hint="eastAsia"/>
          <w:sz w:val="24"/>
        </w:rPr>
        <w:t>2011</w:t>
      </w:r>
      <w:r w:rsidR="00B46E02" w:rsidRPr="002E7C86">
        <w:rPr>
          <w:rFonts w:hint="eastAsia"/>
          <w:sz w:val="24"/>
        </w:rPr>
        <w:t>年为朝鲜组织“空间信息技术在自然资源与灾害管理中的应用”中期培训班。</w:t>
      </w:r>
    </w:p>
    <w:p w:rsidR="00E00DAB" w:rsidRPr="002E7C86" w:rsidRDefault="00040A63" w:rsidP="00EC33AC">
      <w:pPr>
        <w:pStyle w:val="3"/>
        <w:widowControl w:val="0"/>
        <w:numPr>
          <w:ilvl w:val="0"/>
          <w:numId w:val="2"/>
        </w:numPr>
        <w:adjustRightInd w:val="0"/>
        <w:snapToGrid w:val="0"/>
        <w:spacing w:beforeLines="50" w:after="0" w:line="340" w:lineRule="exact"/>
        <w:ind w:leftChars="0"/>
        <w:jc w:val="both"/>
        <w:rPr>
          <w:sz w:val="24"/>
        </w:rPr>
      </w:pPr>
      <w:r w:rsidRPr="00217A8C">
        <w:rPr>
          <w:rFonts w:hint="eastAsia"/>
          <w:b/>
          <w:sz w:val="24"/>
        </w:rPr>
        <w:t>国际空间科学与信息技术青少年培养</w:t>
      </w:r>
      <w:r w:rsidR="00217A8C" w:rsidRPr="00670731">
        <w:rPr>
          <w:rFonts w:ascii="华文仿宋" w:eastAsia="华文仿宋" w:hAnsi="华文仿宋" w:hint="eastAsia"/>
          <w:b/>
          <w:sz w:val="24"/>
        </w:rPr>
        <w:t>——</w:t>
      </w:r>
      <w:r w:rsidR="00217A8C">
        <w:rPr>
          <w:rFonts w:hint="eastAsia"/>
          <w:b/>
          <w:sz w:val="24"/>
        </w:rPr>
        <w:t>“</w:t>
      </w:r>
      <w:r w:rsidR="00B46E02" w:rsidRPr="002E7C86">
        <w:rPr>
          <w:rFonts w:hint="eastAsia"/>
          <w:b/>
          <w:sz w:val="24"/>
        </w:rPr>
        <w:t>朝阳</w:t>
      </w:r>
      <w:r w:rsidRPr="00217A8C">
        <w:rPr>
          <w:rFonts w:hint="eastAsia"/>
          <w:b/>
          <w:sz w:val="24"/>
        </w:rPr>
        <w:t>（</w:t>
      </w:r>
      <w:proofErr w:type="spellStart"/>
      <w:r w:rsidRPr="00217A8C">
        <w:rPr>
          <w:rFonts w:hint="eastAsia"/>
          <w:b/>
          <w:sz w:val="24"/>
        </w:rPr>
        <w:t>MorningSun</w:t>
      </w:r>
      <w:proofErr w:type="spellEnd"/>
      <w:r w:rsidRPr="00217A8C">
        <w:rPr>
          <w:rFonts w:hint="eastAsia"/>
          <w:b/>
          <w:sz w:val="24"/>
        </w:rPr>
        <w:t>）</w:t>
      </w:r>
      <w:r w:rsidR="00B46E02" w:rsidRPr="002E7C86">
        <w:rPr>
          <w:rFonts w:hint="eastAsia"/>
          <w:b/>
          <w:sz w:val="24"/>
        </w:rPr>
        <w:t>计划</w:t>
      </w:r>
      <w:r w:rsidR="00217A8C" w:rsidRPr="002E7C86">
        <w:rPr>
          <w:rFonts w:hint="eastAsia"/>
          <w:b/>
          <w:sz w:val="24"/>
        </w:rPr>
        <w:t>”</w:t>
      </w:r>
      <w:r w:rsidR="00B46E02" w:rsidRPr="002E7C86">
        <w:rPr>
          <w:rFonts w:hint="eastAsia"/>
          <w:b/>
          <w:sz w:val="24"/>
        </w:rPr>
        <w:t>：</w:t>
      </w:r>
      <w:r w:rsidR="00B46E02" w:rsidRPr="002E7C86">
        <w:rPr>
          <w:rFonts w:hint="eastAsia"/>
          <w:sz w:val="24"/>
        </w:rPr>
        <w:t>积极组织实施</w:t>
      </w:r>
      <w:r w:rsidR="00C83253" w:rsidRPr="002E7C86">
        <w:rPr>
          <w:rFonts w:hint="eastAsia"/>
          <w:sz w:val="24"/>
        </w:rPr>
        <w:t>科技部国际空间信息技术培训研究院（</w:t>
      </w:r>
      <w:r w:rsidR="00C83253" w:rsidRPr="002E7C86">
        <w:rPr>
          <w:rFonts w:hint="eastAsia"/>
          <w:sz w:val="24"/>
        </w:rPr>
        <w:t>IISIT</w:t>
      </w:r>
      <w:r w:rsidR="00C83253" w:rsidRPr="002E7C86">
        <w:rPr>
          <w:rFonts w:hint="eastAsia"/>
          <w:sz w:val="24"/>
        </w:rPr>
        <w:t>）</w:t>
      </w:r>
      <w:r w:rsidR="00B46E02" w:rsidRPr="002E7C86">
        <w:rPr>
          <w:rFonts w:hint="eastAsia"/>
          <w:sz w:val="24"/>
        </w:rPr>
        <w:t>与联合国教科文组织（</w:t>
      </w:r>
      <w:r w:rsidR="00B46E02" w:rsidRPr="002E7C86">
        <w:rPr>
          <w:rFonts w:hint="eastAsia"/>
          <w:sz w:val="24"/>
        </w:rPr>
        <w:t>UNESCO</w:t>
      </w:r>
      <w:r w:rsidR="00B46E02" w:rsidRPr="002E7C86">
        <w:rPr>
          <w:rFonts w:hint="eastAsia"/>
          <w:sz w:val="24"/>
        </w:rPr>
        <w:t>）于</w:t>
      </w:r>
      <w:r w:rsidR="00B46E02" w:rsidRPr="002E7C86">
        <w:rPr>
          <w:rFonts w:hint="eastAsia"/>
          <w:sz w:val="24"/>
        </w:rPr>
        <w:t>2002</w:t>
      </w:r>
      <w:r w:rsidR="00B46E02" w:rsidRPr="002E7C86">
        <w:rPr>
          <w:rFonts w:hint="eastAsia"/>
          <w:sz w:val="24"/>
        </w:rPr>
        <w:t>年共同发起的“朝阳计划”，在全国选择部分优秀学校作为“朝阳计划”基地，探索素质教育创新模式，有计划地组织开展科普教育，并举办多期青少年“航空航天”主题科普夏令营和“素质教育讲师团”宣讲活动。</w:t>
      </w:r>
    </w:p>
    <w:p w:rsidR="00225F23" w:rsidRDefault="00EC0B93" w:rsidP="00EC33AC">
      <w:pPr>
        <w:pStyle w:val="3"/>
        <w:widowControl w:val="0"/>
        <w:numPr>
          <w:ilvl w:val="0"/>
          <w:numId w:val="2"/>
        </w:numPr>
        <w:adjustRightInd w:val="0"/>
        <w:snapToGrid w:val="0"/>
        <w:spacing w:beforeLines="50" w:after="0" w:line="340" w:lineRule="exact"/>
        <w:ind w:leftChars="0"/>
        <w:jc w:val="both"/>
        <w:rPr>
          <w:bCs/>
          <w:sz w:val="24"/>
        </w:rPr>
      </w:pPr>
      <w:r w:rsidRPr="002E7C86">
        <w:rPr>
          <w:rFonts w:hint="eastAsia"/>
          <w:b/>
          <w:sz w:val="24"/>
        </w:rPr>
        <w:t>“北斗杯”全国青少年</w:t>
      </w:r>
      <w:r w:rsidRPr="00217A8C">
        <w:rPr>
          <w:rFonts w:hint="eastAsia"/>
          <w:b/>
          <w:sz w:val="24"/>
        </w:rPr>
        <w:t>科技创新大赛</w:t>
      </w:r>
      <w:r w:rsidR="00217A8C" w:rsidRPr="00217A8C">
        <w:rPr>
          <w:rFonts w:hint="eastAsia"/>
          <w:b/>
          <w:bCs/>
          <w:sz w:val="24"/>
        </w:rPr>
        <w:t>（</w:t>
      </w:r>
      <w:r w:rsidR="00217A8C" w:rsidRPr="00217A8C">
        <w:rPr>
          <w:rFonts w:hint="eastAsia"/>
          <w:b/>
          <w:bCs/>
          <w:sz w:val="24"/>
        </w:rPr>
        <w:t>BD-CASTIC</w:t>
      </w:r>
      <w:r w:rsidR="00217A8C" w:rsidRPr="00217A8C">
        <w:rPr>
          <w:rFonts w:hint="eastAsia"/>
          <w:b/>
          <w:bCs/>
          <w:sz w:val="24"/>
        </w:rPr>
        <w:t>）</w:t>
      </w:r>
      <w:r w:rsidR="008E6057" w:rsidRPr="002E7C86">
        <w:rPr>
          <w:rFonts w:hint="eastAsia"/>
          <w:b/>
          <w:sz w:val="24"/>
        </w:rPr>
        <w:t>：</w:t>
      </w:r>
      <w:r w:rsidR="00C333DC" w:rsidRPr="002E7C86">
        <w:rPr>
          <w:rFonts w:hint="eastAsia"/>
          <w:sz w:val="24"/>
        </w:rPr>
        <w:t>从</w:t>
      </w:r>
      <w:r w:rsidR="00C333DC" w:rsidRPr="002E7C86">
        <w:rPr>
          <w:rFonts w:hint="eastAsia"/>
          <w:sz w:val="24"/>
        </w:rPr>
        <w:t>2010</w:t>
      </w:r>
      <w:r w:rsidR="00C333DC" w:rsidRPr="002E7C86">
        <w:rPr>
          <w:rFonts w:hint="eastAsia"/>
          <w:sz w:val="24"/>
        </w:rPr>
        <w:t>年开始，策划、推动并组织实施</w:t>
      </w:r>
      <w:r w:rsidR="0098342F" w:rsidRPr="002E7C86">
        <w:rPr>
          <w:rFonts w:hint="eastAsia"/>
          <w:sz w:val="24"/>
        </w:rPr>
        <w:t>由教育部科学技术司、</w:t>
      </w:r>
      <w:r w:rsidR="0098342F" w:rsidRPr="002E7C86">
        <w:rPr>
          <w:rFonts w:hint="eastAsia"/>
          <w:bCs/>
          <w:sz w:val="24"/>
        </w:rPr>
        <w:t>共青团中央学校部、中国科协青少年科技中心和中国卫星导航系统管理办公室联合主办</w:t>
      </w:r>
      <w:r w:rsidR="00C333DC" w:rsidRPr="002E7C86">
        <w:rPr>
          <w:rFonts w:hint="eastAsia"/>
          <w:bCs/>
          <w:sz w:val="24"/>
        </w:rPr>
        <w:t>的</w:t>
      </w:r>
      <w:r w:rsidR="0098342F" w:rsidRPr="002E7C86">
        <w:rPr>
          <w:rFonts w:hint="eastAsia"/>
          <w:bCs/>
          <w:sz w:val="24"/>
        </w:rPr>
        <w:t>“北斗杯”全国青少年科技创新大赛</w:t>
      </w:r>
      <w:r w:rsidR="001632FD" w:rsidRPr="002E7C86">
        <w:rPr>
          <w:rFonts w:hint="eastAsia"/>
          <w:bCs/>
          <w:sz w:val="24"/>
        </w:rPr>
        <w:t>。</w:t>
      </w:r>
    </w:p>
    <w:p w:rsidR="00B6376D" w:rsidRPr="001B0943" w:rsidRDefault="00B6376D" w:rsidP="00EC33AC">
      <w:pPr>
        <w:pStyle w:val="3"/>
        <w:widowControl w:val="0"/>
        <w:numPr>
          <w:ilvl w:val="0"/>
          <w:numId w:val="2"/>
        </w:numPr>
        <w:adjustRightInd w:val="0"/>
        <w:snapToGrid w:val="0"/>
        <w:spacing w:beforeLines="50" w:after="0" w:line="340" w:lineRule="exact"/>
        <w:ind w:leftChars="0"/>
        <w:jc w:val="both"/>
        <w:rPr>
          <w:bCs/>
          <w:sz w:val="24"/>
        </w:rPr>
      </w:pPr>
      <w:r w:rsidRPr="001B0943">
        <w:rPr>
          <w:rFonts w:hint="eastAsia"/>
          <w:b/>
          <w:sz w:val="24"/>
        </w:rPr>
        <w:t>“北斗之光”</w:t>
      </w:r>
      <w:r w:rsidR="001B0943" w:rsidRPr="001B0943">
        <w:rPr>
          <w:rFonts w:hint="eastAsia"/>
          <w:b/>
          <w:sz w:val="24"/>
        </w:rPr>
        <w:t>与</w:t>
      </w:r>
      <w:r w:rsidRPr="001B0943">
        <w:rPr>
          <w:rFonts w:hint="eastAsia"/>
          <w:b/>
          <w:sz w:val="24"/>
        </w:rPr>
        <w:t>“北斗之星”</w:t>
      </w:r>
      <w:r w:rsidR="001B0943">
        <w:rPr>
          <w:rFonts w:hint="eastAsia"/>
          <w:b/>
          <w:sz w:val="24"/>
        </w:rPr>
        <w:t>：</w:t>
      </w:r>
      <w:r w:rsidR="001B0943" w:rsidRPr="001B0943">
        <w:rPr>
          <w:rFonts w:hint="eastAsia"/>
          <w:sz w:val="24"/>
        </w:rPr>
        <w:t>结合</w:t>
      </w:r>
      <w:r w:rsidR="001B0943" w:rsidRPr="001B0943">
        <w:rPr>
          <w:rFonts w:hint="eastAsia"/>
          <w:sz w:val="24"/>
        </w:rPr>
        <w:t>BD-CASTIC</w:t>
      </w:r>
      <w:r w:rsidR="001B0943" w:rsidRPr="001B0943">
        <w:rPr>
          <w:rFonts w:hint="eastAsia"/>
          <w:sz w:val="24"/>
        </w:rPr>
        <w:t>的实施，</w:t>
      </w:r>
      <w:r w:rsidR="001B0943">
        <w:rPr>
          <w:rFonts w:hint="eastAsia"/>
          <w:sz w:val="24"/>
        </w:rPr>
        <w:t>2012</w:t>
      </w:r>
      <w:r w:rsidR="001B0943">
        <w:rPr>
          <w:rFonts w:hint="eastAsia"/>
          <w:sz w:val="24"/>
        </w:rPr>
        <w:t>年启动了“北斗之光”百千万兆科普行动计划（</w:t>
      </w:r>
      <w:r w:rsidR="005C5A71">
        <w:rPr>
          <w:rFonts w:hint="eastAsia"/>
          <w:sz w:val="24"/>
        </w:rPr>
        <w:t>建立</w:t>
      </w:r>
      <w:r w:rsidR="001B0943">
        <w:rPr>
          <w:rFonts w:hint="eastAsia"/>
          <w:sz w:val="24"/>
        </w:rPr>
        <w:t>百所基地学校、</w:t>
      </w:r>
      <w:r w:rsidR="005C5A71">
        <w:rPr>
          <w:rFonts w:hint="eastAsia"/>
          <w:sz w:val="24"/>
        </w:rPr>
        <w:t>建设</w:t>
      </w:r>
      <w:r w:rsidR="001B0943">
        <w:rPr>
          <w:rFonts w:hint="eastAsia"/>
          <w:sz w:val="24"/>
        </w:rPr>
        <w:t>千个成果展示体验中心、</w:t>
      </w:r>
      <w:r w:rsidR="005C5A71">
        <w:rPr>
          <w:rFonts w:hint="eastAsia"/>
          <w:sz w:val="24"/>
        </w:rPr>
        <w:t>培训</w:t>
      </w:r>
      <w:r w:rsidR="001B0943">
        <w:rPr>
          <w:rFonts w:hint="eastAsia"/>
          <w:sz w:val="24"/>
        </w:rPr>
        <w:t>万名科技教师、</w:t>
      </w:r>
      <w:r w:rsidR="005C5A71">
        <w:rPr>
          <w:rFonts w:hint="eastAsia"/>
          <w:sz w:val="24"/>
        </w:rPr>
        <w:t>组织</w:t>
      </w:r>
      <w:r w:rsidR="001B0943">
        <w:rPr>
          <w:rFonts w:hint="eastAsia"/>
          <w:sz w:val="24"/>
        </w:rPr>
        <w:t>百万人次青少年科技活动）和“北斗之星”优秀</w:t>
      </w:r>
      <w:proofErr w:type="gramStart"/>
      <w:r w:rsidR="001B0943">
        <w:rPr>
          <w:rFonts w:hint="eastAsia"/>
          <w:sz w:val="24"/>
        </w:rPr>
        <w:t>学生双</w:t>
      </w:r>
      <w:proofErr w:type="gramEnd"/>
      <w:r w:rsidR="001B0943">
        <w:rPr>
          <w:rFonts w:hint="eastAsia"/>
          <w:sz w:val="24"/>
        </w:rPr>
        <w:t>师（科技教师与科学大师）培育计划，</w:t>
      </w:r>
      <w:r w:rsidR="00A549EF">
        <w:rPr>
          <w:rFonts w:hint="eastAsia"/>
          <w:sz w:val="24"/>
        </w:rPr>
        <w:t>构建并不断完善青少年科技创新的长效培养机制和平台</w:t>
      </w:r>
      <w:r w:rsidR="001B0943">
        <w:rPr>
          <w:rFonts w:hint="eastAsia"/>
          <w:sz w:val="24"/>
        </w:rPr>
        <w:t>。</w:t>
      </w:r>
    </w:p>
    <w:p w:rsidR="00617CA3" w:rsidRPr="002E7C86" w:rsidRDefault="00617CA3" w:rsidP="00315AC5">
      <w:pPr>
        <w:pStyle w:val="a3"/>
        <w:numPr>
          <w:ilvl w:val="0"/>
          <w:numId w:val="1"/>
        </w:numPr>
        <w:spacing w:before="93" w:line="360" w:lineRule="exact"/>
        <w:rPr>
          <w:rFonts w:hAnsi="宋体"/>
          <w:b/>
          <w:bCs/>
          <w:sz w:val="24"/>
        </w:rPr>
      </w:pPr>
      <w:r w:rsidRPr="002E7C86">
        <w:rPr>
          <w:rFonts w:hAnsi="宋体" w:hint="eastAsia"/>
          <w:b/>
          <w:bCs/>
          <w:sz w:val="24"/>
        </w:rPr>
        <w:t>应用示范与成果转化</w:t>
      </w:r>
    </w:p>
    <w:p w:rsidR="00F32A76" w:rsidRPr="002E7C86" w:rsidRDefault="00682785" w:rsidP="00EC33AC">
      <w:pPr>
        <w:pStyle w:val="3"/>
        <w:widowControl w:val="0"/>
        <w:numPr>
          <w:ilvl w:val="0"/>
          <w:numId w:val="2"/>
        </w:numPr>
        <w:adjustRightInd w:val="0"/>
        <w:snapToGrid w:val="0"/>
        <w:spacing w:beforeLines="50" w:after="0" w:line="340" w:lineRule="exact"/>
        <w:ind w:leftChars="0"/>
        <w:jc w:val="both"/>
        <w:rPr>
          <w:rFonts w:hAnsi="宋体"/>
          <w:b/>
          <w:bCs/>
          <w:sz w:val="24"/>
        </w:rPr>
      </w:pPr>
      <w:r w:rsidRPr="002E7C86">
        <w:rPr>
          <w:rFonts w:hint="eastAsia"/>
          <w:b/>
          <w:bCs/>
          <w:sz w:val="24"/>
        </w:rPr>
        <w:t>“金三角”研究示范区</w:t>
      </w:r>
      <w:r w:rsidR="00F32A76" w:rsidRPr="002E7C86">
        <w:rPr>
          <w:rFonts w:hint="eastAsia"/>
          <w:b/>
          <w:bCs/>
          <w:sz w:val="24"/>
        </w:rPr>
        <w:t>：</w:t>
      </w:r>
      <w:r w:rsidRPr="002E7C86">
        <w:rPr>
          <w:rFonts w:hint="eastAsia"/>
          <w:sz w:val="24"/>
        </w:rPr>
        <w:t>以政策研究与技术创新为核心的</w:t>
      </w:r>
      <w:r w:rsidR="00486C41">
        <w:rPr>
          <w:rFonts w:hint="eastAsia"/>
          <w:sz w:val="24"/>
        </w:rPr>
        <w:t>京津冀</w:t>
      </w:r>
      <w:r w:rsidRPr="002E7C86">
        <w:rPr>
          <w:rFonts w:hint="eastAsia"/>
          <w:sz w:val="24"/>
        </w:rPr>
        <w:t>“核心技术创新示范区”、以技术应用推广与服务创新及应用创新人才培养为核心的川渝“西部应用创新示范区”、以成果转化与产业机制创新为核心的泛珠三角</w:t>
      </w:r>
      <w:r w:rsidRPr="002E7C86">
        <w:rPr>
          <w:rFonts w:hint="eastAsia"/>
          <w:sz w:val="24"/>
        </w:rPr>
        <w:lastRenderedPageBreak/>
        <w:t>“东部产业创新示范区”</w:t>
      </w:r>
      <w:r w:rsidR="0098257C" w:rsidRPr="002E7C86">
        <w:rPr>
          <w:rFonts w:hint="eastAsia"/>
          <w:sz w:val="24"/>
        </w:rPr>
        <w:t>。</w:t>
      </w:r>
    </w:p>
    <w:p w:rsidR="00682785" w:rsidRPr="002E7C86" w:rsidRDefault="00F32A76" w:rsidP="00EC33AC">
      <w:pPr>
        <w:pStyle w:val="3"/>
        <w:widowControl w:val="0"/>
        <w:numPr>
          <w:ilvl w:val="0"/>
          <w:numId w:val="2"/>
        </w:numPr>
        <w:adjustRightInd w:val="0"/>
        <w:snapToGrid w:val="0"/>
        <w:spacing w:beforeLines="50" w:after="0" w:line="340" w:lineRule="exact"/>
        <w:ind w:leftChars="0"/>
        <w:jc w:val="both"/>
        <w:rPr>
          <w:rFonts w:hAnsi="宋体"/>
          <w:b/>
          <w:bCs/>
          <w:sz w:val="24"/>
        </w:rPr>
      </w:pPr>
      <w:r w:rsidRPr="002E7C86">
        <w:rPr>
          <w:rFonts w:hint="eastAsia"/>
          <w:b/>
          <w:bCs/>
          <w:sz w:val="24"/>
        </w:rPr>
        <w:t>院地合作研究示范基地：</w:t>
      </w:r>
      <w:r w:rsidR="0098257C" w:rsidRPr="002E7C86">
        <w:rPr>
          <w:rFonts w:hint="eastAsia"/>
          <w:bCs/>
          <w:sz w:val="24"/>
        </w:rPr>
        <w:t>研究院</w:t>
      </w:r>
      <w:r w:rsidR="00682785" w:rsidRPr="002E7C86">
        <w:rPr>
          <w:rFonts w:hint="eastAsia"/>
          <w:sz w:val="24"/>
        </w:rPr>
        <w:t>第三届理事会第一次全体会议决定自</w:t>
      </w:r>
      <w:r w:rsidR="00682785" w:rsidRPr="002E7C86">
        <w:rPr>
          <w:rFonts w:hint="eastAsia"/>
          <w:sz w:val="24"/>
        </w:rPr>
        <w:t>2011</w:t>
      </w:r>
      <w:r w:rsidR="00682785" w:rsidRPr="002E7C86">
        <w:rPr>
          <w:rFonts w:hint="eastAsia"/>
          <w:sz w:val="24"/>
        </w:rPr>
        <w:t>年开始启动“院地合作研究示范基地”建设计划，</w:t>
      </w:r>
      <w:r w:rsidR="0098257C" w:rsidRPr="002E7C86">
        <w:rPr>
          <w:rFonts w:hint="eastAsia"/>
          <w:sz w:val="24"/>
        </w:rPr>
        <w:t>按照“金三角”研究示范区的总体部署，与各级政府紧密合作，</w:t>
      </w:r>
      <w:r w:rsidR="00682785" w:rsidRPr="002E7C86">
        <w:rPr>
          <w:rFonts w:hint="eastAsia"/>
          <w:sz w:val="24"/>
        </w:rPr>
        <w:t>进一步着力构建面向国家与地方重大需求集技术、应用、产业与人才“四轮一体”并相互驱动的“数字</w:t>
      </w:r>
      <w:r w:rsidR="008F2D97">
        <w:rPr>
          <w:rFonts w:hint="eastAsia"/>
          <w:sz w:val="24"/>
          <w:szCs w:val="24"/>
        </w:rPr>
        <w:t>（智慧）</w:t>
      </w:r>
      <w:r w:rsidR="00682785" w:rsidRPr="002E7C86">
        <w:rPr>
          <w:rFonts w:hint="eastAsia"/>
          <w:sz w:val="24"/>
        </w:rPr>
        <w:t>中国”创新平台。</w:t>
      </w:r>
    </w:p>
    <w:p w:rsidR="004C13B2" w:rsidRPr="002E7C86" w:rsidRDefault="00077DC6" w:rsidP="00EC33AC">
      <w:pPr>
        <w:pStyle w:val="3"/>
        <w:widowControl w:val="0"/>
        <w:numPr>
          <w:ilvl w:val="0"/>
          <w:numId w:val="2"/>
        </w:numPr>
        <w:adjustRightInd w:val="0"/>
        <w:snapToGrid w:val="0"/>
        <w:spacing w:beforeLines="50" w:after="0" w:line="340" w:lineRule="exact"/>
        <w:ind w:leftChars="0"/>
        <w:jc w:val="both"/>
        <w:rPr>
          <w:snapToGrid w:val="0"/>
          <w:sz w:val="24"/>
        </w:rPr>
      </w:pPr>
      <w:r w:rsidRPr="002E7C86">
        <w:rPr>
          <w:rFonts w:hint="eastAsia"/>
          <w:b/>
          <w:bCs/>
          <w:sz w:val="24"/>
        </w:rPr>
        <w:t>空间信息技术研发及成果产业化的工程化验证环境</w:t>
      </w:r>
      <w:r w:rsidR="00F32A76" w:rsidRPr="002E7C86">
        <w:rPr>
          <w:rFonts w:hint="eastAsia"/>
          <w:b/>
          <w:bCs/>
          <w:sz w:val="24"/>
        </w:rPr>
        <w:t>：</w:t>
      </w:r>
      <w:r w:rsidR="00AB5A6C" w:rsidRPr="002E7C86">
        <w:rPr>
          <w:rFonts w:hint="eastAsia"/>
          <w:snapToGrid w:val="0"/>
          <w:sz w:val="24"/>
        </w:rPr>
        <w:t>针对北斗系统和高分辨率对地观测系统国家重大科技专项实施、“数字</w:t>
      </w:r>
      <w:r w:rsidR="008F2D97">
        <w:rPr>
          <w:rFonts w:hint="eastAsia"/>
          <w:sz w:val="24"/>
          <w:szCs w:val="24"/>
        </w:rPr>
        <w:t>（智慧）</w:t>
      </w:r>
      <w:r w:rsidR="00AB5A6C" w:rsidRPr="002E7C86">
        <w:rPr>
          <w:rFonts w:hint="eastAsia"/>
          <w:snapToGrid w:val="0"/>
          <w:sz w:val="24"/>
        </w:rPr>
        <w:t>中国”工程建设、空间信息产业化等重大需求，北京大学（数字中国研究院）与中国贵州航空集团、北京合众思壮科技有限责任公司等企业共建的“地球观测与导航教育部工程研究中心”（</w:t>
      </w:r>
      <w:r w:rsidR="00AB5A6C" w:rsidRPr="002E7C86">
        <w:rPr>
          <w:snapToGrid w:val="0"/>
          <w:sz w:val="24"/>
        </w:rPr>
        <w:t>CEON</w:t>
      </w:r>
      <w:r w:rsidR="00AB5A6C" w:rsidRPr="002E7C86">
        <w:rPr>
          <w:rFonts w:hint="eastAsia"/>
          <w:snapToGrid w:val="0"/>
          <w:sz w:val="24"/>
        </w:rPr>
        <w:t>）于</w:t>
      </w:r>
      <w:r w:rsidR="00AB5A6C" w:rsidRPr="002E7C86">
        <w:rPr>
          <w:rFonts w:hint="eastAsia"/>
          <w:snapToGrid w:val="0"/>
          <w:sz w:val="24"/>
        </w:rPr>
        <w:t>2007</w:t>
      </w:r>
      <w:r w:rsidR="00AB5A6C" w:rsidRPr="002E7C86">
        <w:rPr>
          <w:rFonts w:hint="eastAsia"/>
          <w:snapToGrid w:val="0"/>
          <w:sz w:val="24"/>
        </w:rPr>
        <w:t>年获得教育部批准立项。</w:t>
      </w:r>
      <w:r w:rsidRPr="002E7C86">
        <w:rPr>
          <w:rFonts w:hint="eastAsia"/>
          <w:snapToGrid w:val="0"/>
          <w:sz w:val="24"/>
        </w:rPr>
        <w:t>CEON</w:t>
      </w:r>
      <w:r w:rsidRPr="002E7C86">
        <w:rPr>
          <w:rFonts w:hint="eastAsia"/>
          <w:snapToGrid w:val="0"/>
          <w:sz w:val="24"/>
        </w:rPr>
        <w:t>建设期间重点规划建设了十大平台（无人飞行器航空遥感系统、小卫星遥感数据获取及其工程化处理系统、网格</w:t>
      </w:r>
      <w:r w:rsidRPr="002E7C86">
        <w:rPr>
          <w:snapToGrid w:val="0"/>
          <w:sz w:val="24"/>
        </w:rPr>
        <w:t>GIS</w:t>
      </w:r>
      <w:r w:rsidRPr="002E7C86">
        <w:rPr>
          <w:rFonts w:hint="eastAsia"/>
          <w:snapToGrid w:val="0"/>
          <w:sz w:val="24"/>
        </w:rPr>
        <w:t>与“中国之星”数字地球平台、资源</w:t>
      </w:r>
      <w:r w:rsidRPr="002E7C86">
        <w:rPr>
          <w:snapToGrid w:val="0"/>
          <w:sz w:val="24"/>
        </w:rPr>
        <w:t>GIS/</w:t>
      </w:r>
      <w:r w:rsidRPr="002E7C86">
        <w:rPr>
          <w:rFonts w:hint="eastAsia"/>
          <w:snapToGrid w:val="0"/>
          <w:sz w:val="24"/>
        </w:rPr>
        <w:t>智慧矿山—煤矿安全生产管理系统、卫星导航应用论证平台与减灾应急管理系统、“</w:t>
      </w:r>
      <w:r w:rsidRPr="002E7C86">
        <w:rPr>
          <w:snapToGrid w:val="0"/>
          <w:sz w:val="24"/>
        </w:rPr>
        <w:t>数字中国</w:t>
      </w:r>
      <w:r w:rsidRPr="002E7C86">
        <w:rPr>
          <w:rFonts w:hint="eastAsia"/>
          <w:snapToGrid w:val="0"/>
          <w:sz w:val="24"/>
        </w:rPr>
        <w:t>”</w:t>
      </w:r>
      <w:r w:rsidRPr="002E7C86">
        <w:rPr>
          <w:snapToGrid w:val="0"/>
          <w:sz w:val="24"/>
        </w:rPr>
        <w:t>空间信息处理与服务平台</w:t>
      </w:r>
      <w:r w:rsidRPr="002E7C86">
        <w:rPr>
          <w:rFonts w:hint="eastAsia"/>
          <w:snapToGrid w:val="0"/>
          <w:sz w:val="24"/>
        </w:rPr>
        <w:t>、空间信息集成</w:t>
      </w:r>
      <w:proofErr w:type="gramStart"/>
      <w:r w:rsidRPr="002E7C86">
        <w:rPr>
          <w:rFonts w:hint="eastAsia"/>
          <w:snapToGrid w:val="0"/>
          <w:sz w:val="24"/>
        </w:rPr>
        <w:t>—数字</w:t>
      </w:r>
      <w:proofErr w:type="gramEnd"/>
      <w:r w:rsidRPr="002E7C86">
        <w:rPr>
          <w:rFonts w:hint="eastAsia"/>
          <w:snapToGrid w:val="0"/>
          <w:sz w:val="24"/>
        </w:rPr>
        <w:t>水利综合管理系统、成果转化与产业化支撑平台、工程技术与产业人才培养基地、国内外合作交流平台），初步形成了我国先进的地球观测与导航科技研发及成果产业化的工程化验证环境。</w:t>
      </w:r>
    </w:p>
    <w:p w:rsidR="00077DC6" w:rsidRPr="002E7C86" w:rsidRDefault="004C13B2" w:rsidP="00EC33AC">
      <w:pPr>
        <w:pStyle w:val="3"/>
        <w:widowControl w:val="0"/>
        <w:numPr>
          <w:ilvl w:val="0"/>
          <w:numId w:val="2"/>
        </w:numPr>
        <w:adjustRightInd w:val="0"/>
        <w:snapToGrid w:val="0"/>
        <w:spacing w:beforeLines="50" w:after="0" w:line="340" w:lineRule="exact"/>
        <w:ind w:leftChars="0"/>
        <w:jc w:val="both"/>
        <w:rPr>
          <w:snapToGrid w:val="0"/>
          <w:sz w:val="24"/>
        </w:rPr>
      </w:pPr>
      <w:r w:rsidRPr="002E7C86">
        <w:rPr>
          <w:rFonts w:hint="eastAsia"/>
          <w:b/>
          <w:bCs/>
          <w:sz w:val="24"/>
        </w:rPr>
        <w:t>CEON</w:t>
      </w:r>
      <w:r w:rsidRPr="002E7C86">
        <w:rPr>
          <w:rFonts w:hint="eastAsia"/>
          <w:b/>
          <w:bCs/>
          <w:sz w:val="24"/>
        </w:rPr>
        <w:t>产业化基地：</w:t>
      </w:r>
      <w:r w:rsidR="00077DC6" w:rsidRPr="002E7C86">
        <w:rPr>
          <w:rFonts w:hint="eastAsia"/>
          <w:snapToGrid w:val="0"/>
          <w:sz w:val="24"/>
        </w:rPr>
        <w:t>充分利用和有效融合北京大学数字中国研究院已建立的政产学研一体化合作网络（空间数据中心、华南分院、川</w:t>
      </w:r>
      <w:proofErr w:type="gramStart"/>
      <w:r w:rsidR="00077DC6" w:rsidRPr="002E7C86">
        <w:rPr>
          <w:rFonts w:hint="eastAsia"/>
          <w:snapToGrid w:val="0"/>
          <w:sz w:val="24"/>
        </w:rPr>
        <w:t>渝基地</w:t>
      </w:r>
      <w:proofErr w:type="gramEnd"/>
      <w:r w:rsidR="00077DC6" w:rsidRPr="002E7C86">
        <w:rPr>
          <w:rFonts w:hint="eastAsia"/>
          <w:snapToGrid w:val="0"/>
          <w:sz w:val="24"/>
        </w:rPr>
        <w:t>等），</w:t>
      </w:r>
      <w:r w:rsidRPr="002E7C86">
        <w:rPr>
          <w:rFonts w:hint="eastAsia"/>
          <w:snapToGrid w:val="0"/>
          <w:sz w:val="24"/>
        </w:rPr>
        <w:t>CEON</w:t>
      </w:r>
      <w:r w:rsidR="00077DC6" w:rsidRPr="002E7C86">
        <w:rPr>
          <w:rFonts w:hint="eastAsia"/>
          <w:snapToGrid w:val="0"/>
          <w:sz w:val="24"/>
        </w:rPr>
        <w:t>部署构建了航空遥感、卫星导航应用、数字城镇、空间信息等四个产业化基地。</w:t>
      </w:r>
      <w:r w:rsidR="00077DC6" w:rsidRPr="002E7C86">
        <w:rPr>
          <w:rFonts w:hint="eastAsia"/>
          <w:snapToGrid w:val="0"/>
          <w:sz w:val="24"/>
        </w:rPr>
        <w:t>CEON</w:t>
      </w:r>
      <w:r w:rsidR="00077DC6" w:rsidRPr="002E7C86">
        <w:rPr>
          <w:rFonts w:hint="eastAsia"/>
          <w:snapToGrid w:val="0"/>
          <w:sz w:val="24"/>
        </w:rPr>
        <w:t>共建单位也</w:t>
      </w:r>
      <w:r w:rsidR="00077DC6" w:rsidRPr="002E7C86">
        <w:rPr>
          <w:snapToGrid w:val="0"/>
          <w:sz w:val="24"/>
        </w:rPr>
        <w:t>是</w:t>
      </w:r>
      <w:r w:rsidR="00077DC6" w:rsidRPr="002E7C86">
        <w:rPr>
          <w:rFonts w:hint="eastAsia"/>
          <w:snapToGrid w:val="0"/>
          <w:sz w:val="24"/>
        </w:rPr>
        <w:t>科技部小卫星遥感系统产业技术创新战略联盟、航空遥感产业技术创新战略联盟、地理信息产业技术创新战略联盟、导航定位芯片与终端产业技术创新战略联盟等，中关村空间信息技术产业联盟、数字水利产业技术联盟（筹），中航无人机技术创新联盟等多家</w:t>
      </w:r>
      <w:r w:rsidR="00077DC6" w:rsidRPr="002E7C86">
        <w:rPr>
          <w:snapToGrid w:val="0"/>
          <w:sz w:val="24"/>
        </w:rPr>
        <w:t>联盟的成员。</w:t>
      </w:r>
    </w:p>
    <w:p w:rsidR="001E5664" w:rsidRPr="002E7C86" w:rsidRDefault="001E5664" w:rsidP="00315AC5">
      <w:pPr>
        <w:pStyle w:val="a3"/>
        <w:numPr>
          <w:ilvl w:val="0"/>
          <w:numId w:val="1"/>
        </w:numPr>
        <w:spacing w:before="93" w:line="360" w:lineRule="exact"/>
        <w:rPr>
          <w:sz w:val="24"/>
        </w:rPr>
      </w:pPr>
      <w:r w:rsidRPr="002E7C86">
        <w:rPr>
          <w:rFonts w:hAnsi="宋体" w:hint="eastAsia"/>
          <w:b/>
          <w:bCs/>
          <w:sz w:val="24"/>
        </w:rPr>
        <w:t>跨学科跨领域学术交流</w:t>
      </w:r>
    </w:p>
    <w:p w:rsidR="001E5664" w:rsidRPr="00512625" w:rsidRDefault="001E5664" w:rsidP="00EC33AC">
      <w:pPr>
        <w:pStyle w:val="3"/>
        <w:widowControl w:val="0"/>
        <w:numPr>
          <w:ilvl w:val="0"/>
          <w:numId w:val="2"/>
        </w:numPr>
        <w:adjustRightInd w:val="0"/>
        <w:snapToGrid w:val="0"/>
        <w:spacing w:beforeLines="50" w:after="0" w:line="340" w:lineRule="exact"/>
        <w:ind w:leftChars="0"/>
        <w:jc w:val="both"/>
        <w:textAlignment w:val="baseline"/>
        <w:rPr>
          <w:sz w:val="24"/>
        </w:rPr>
      </w:pPr>
      <w:r w:rsidRPr="00165E9F">
        <w:rPr>
          <w:rFonts w:hint="eastAsia"/>
          <w:b/>
          <w:bCs/>
          <w:sz w:val="24"/>
        </w:rPr>
        <w:t>数字中国发展高层论坛暨信息主管峰会</w:t>
      </w:r>
      <w:r w:rsidRPr="00512625">
        <w:rPr>
          <w:rFonts w:hint="eastAsia"/>
          <w:b/>
          <w:bCs/>
          <w:sz w:val="24"/>
        </w:rPr>
        <w:t>（</w:t>
      </w:r>
      <w:r w:rsidRPr="00512625">
        <w:rPr>
          <w:rFonts w:hint="eastAsia"/>
          <w:b/>
          <w:bCs/>
          <w:sz w:val="24"/>
        </w:rPr>
        <w:t>DCDF</w:t>
      </w:r>
      <w:r w:rsidRPr="00512625">
        <w:rPr>
          <w:rFonts w:hint="eastAsia"/>
          <w:b/>
          <w:bCs/>
          <w:sz w:val="24"/>
        </w:rPr>
        <w:t>）：</w:t>
      </w:r>
      <w:r w:rsidRPr="00512625">
        <w:rPr>
          <w:rFonts w:hint="eastAsia"/>
          <w:sz w:val="24"/>
        </w:rPr>
        <w:t>2004</w:t>
      </w:r>
      <w:r w:rsidRPr="00512625">
        <w:rPr>
          <w:rFonts w:hint="eastAsia"/>
          <w:sz w:val="24"/>
        </w:rPr>
        <w:t>年启动</w:t>
      </w:r>
      <w:r>
        <w:rPr>
          <w:rFonts w:hint="eastAsia"/>
          <w:sz w:val="24"/>
        </w:rPr>
        <w:t>以来，</w:t>
      </w:r>
      <w:r w:rsidRPr="00512625">
        <w:rPr>
          <w:rFonts w:hint="eastAsia"/>
          <w:sz w:val="24"/>
        </w:rPr>
        <w:t>已先后就“</w:t>
      </w:r>
      <w:r w:rsidRPr="00492188">
        <w:rPr>
          <w:rFonts w:hint="eastAsia"/>
          <w:sz w:val="24"/>
        </w:rPr>
        <w:t>促进区域协作与协调发展的</w:t>
      </w:r>
      <w:r w:rsidRPr="00512625">
        <w:rPr>
          <w:rFonts w:hint="eastAsia"/>
          <w:sz w:val="24"/>
        </w:rPr>
        <w:t>‘</w:t>
      </w:r>
      <w:r w:rsidRPr="00492188">
        <w:rPr>
          <w:rFonts w:hint="eastAsia"/>
          <w:sz w:val="24"/>
        </w:rPr>
        <w:t>数字区域</w:t>
      </w:r>
      <w:r w:rsidRPr="00512625">
        <w:rPr>
          <w:rFonts w:hint="eastAsia"/>
          <w:sz w:val="24"/>
        </w:rPr>
        <w:t>’</w:t>
      </w:r>
      <w:r w:rsidRPr="00492188">
        <w:rPr>
          <w:rFonts w:hint="eastAsia"/>
          <w:sz w:val="24"/>
        </w:rPr>
        <w:t>战略</w:t>
      </w:r>
      <w:r w:rsidRPr="00512625">
        <w:rPr>
          <w:rFonts w:hint="eastAsia"/>
          <w:sz w:val="24"/>
        </w:rPr>
        <w:t>”、“</w:t>
      </w:r>
      <w:r w:rsidRPr="00492188">
        <w:rPr>
          <w:rFonts w:hint="eastAsia"/>
          <w:sz w:val="24"/>
        </w:rPr>
        <w:t>推动产业带持续发展的</w:t>
      </w:r>
      <w:r w:rsidRPr="00512625">
        <w:rPr>
          <w:rFonts w:hint="eastAsia"/>
          <w:sz w:val="24"/>
        </w:rPr>
        <w:t>‘</w:t>
      </w:r>
      <w:r w:rsidRPr="00492188">
        <w:rPr>
          <w:rFonts w:hint="eastAsia"/>
          <w:sz w:val="24"/>
        </w:rPr>
        <w:t>数字城市</w:t>
      </w:r>
      <w:r w:rsidRPr="00512625">
        <w:rPr>
          <w:rFonts w:hint="eastAsia"/>
          <w:sz w:val="24"/>
        </w:rPr>
        <w:t>’</w:t>
      </w:r>
      <w:r w:rsidRPr="00492188">
        <w:rPr>
          <w:rFonts w:hint="eastAsia"/>
          <w:sz w:val="24"/>
        </w:rPr>
        <w:t>战略</w:t>
      </w:r>
      <w:r w:rsidRPr="00512625">
        <w:rPr>
          <w:rFonts w:hint="eastAsia"/>
          <w:sz w:val="24"/>
        </w:rPr>
        <w:t>”、“</w:t>
      </w:r>
      <w:r w:rsidRPr="00492188">
        <w:rPr>
          <w:rFonts w:hint="eastAsia"/>
          <w:sz w:val="24"/>
        </w:rPr>
        <w:t>从全球网络化到网络化地球</w:t>
      </w:r>
      <w:r w:rsidRPr="00492188">
        <w:rPr>
          <w:sz w:val="24"/>
        </w:rPr>
        <w:t>——</w:t>
      </w:r>
      <w:r w:rsidRPr="00512625">
        <w:rPr>
          <w:rFonts w:hint="eastAsia"/>
          <w:sz w:val="24"/>
        </w:rPr>
        <w:t>‘</w:t>
      </w:r>
      <w:r w:rsidRPr="00492188">
        <w:rPr>
          <w:rFonts w:hint="eastAsia"/>
          <w:sz w:val="24"/>
        </w:rPr>
        <w:t>数字中国</w:t>
      </w:r>
      <w:r w:rsidRPr="00512625">
        <w:rPr>
          <w:rFonts w:hint="eastAsia"/>
          <w:sz w:val="24"/>
        </w:rPr>
        <w:t>’</w:t>
      </w:r>
      <w:r w:rsidRPr="00492188">
        <w:rPr>
          <w:rFonts w:hint="eastAsia"/>
          <w:sz w:val="24"/>
        </w:rPr>
        <w:t>的新机遇与挑战</w:t>
      </w:r>
      <w:r w:rsidRPr="00512625">
        <w:rPr>
          <w:rFonts w:hint="eastAsia"/>
          <w:sz w:val="24"/>
        </w:rPr>
        <w:t>”、“</w:t>
      </w:r>
      <w:r w:rsidRPr="00492188">
        <w:rPr>
          <w:rFonts w:hint="eastAsia"/>
          <w:sz w:val="24"/>
        </w:rPr>
        <w:t>促进工业化与信息化融合的</w:t>
      </w:r>
      <w:r w:rsidRPr="00512625">
        <w:rPr>
          <w:rFonts w:hint="eastAsia"/>
          <w:sz w:val="24"/>
        </w:rPr>
        <w:t>‘</w:t>
      </w:r>
      <w:r w:rsidRPr="00492188">
        <w:rPr>
          <w:rFonts w:hint="eastAsia"/>
          <w:sz w:val="24"/>
        </w:rPr>
        <w:t>数字中国</w:t>
      </w:r>
      <w:r w:rsidRPr="00512625">
        <w:rPr>
          <w:rFonts w:hint="eastAsia"/>
          <w:sz w:val="24"/>
        </w:rPr>
        <w:t>’</w:t>
      </w:r>
      <w:r w:rsidRPr="00492188">
        <w:rPr>
          <w:rFonts w:hint="eastAsia"/>
          <w:sz w:val="24"/>
        </w:rPr>
        <w:t>战略与实践”</w:t>
      </w:r>
      <w:r w:rsidRPr="00512625">
        <w:rPr>
          <w:rFonts w:hint="eastAsia"/>
          <w:sz w:val="24"/>
        </w:rPr>
        <w:t>、“</w:t>
      </w:r>
      <w:r w:rsidRPr="00492188">
        <w:rPr>
          <w:rFonts w:hint="eastAsia"/>
          <w:sz w:val="24"/>
        </w:rPr>
        <w:t>数字减灾与应急管理</w:t>
      </w:r>
      <w:r w:rsidRPr="00512625">
        <w:rPr>
          <w:rFonts w:hint="eastAsia"/>
          <w:sz w:val="24"/>
        </w:rPr>
        <w:t>”、“</w:t>
      </w:r>
      <w:r w:rsidRPr="00492188">
        <w:rPr>
          <w:rFonts w:hint="eastAsia"/>
          <w:sz w:val="24"/>
        </w:rPr>
        <w:t>物联网与空间信息共享服务创新</w:t>
      </w:r>
      <w:r w:rsidRPr="00512625">
        <w:rPr>
          <w:rFonts w:hint="eastAsia"/>
          <w:sz w:val="24"/>
        </w:rPr>
        <w:t>”、“空间信息云与‘智慧城市’”、“‘数字中国’协同创新与人才发展战略”等主题举办了</w:t>
      </w:r>
      <w:r>
        <w:rPr>
          <w:rFonts w:hint="eastAsia"/>
          <w:sz w:val="24"/>
        </w:rPr>
        <w:t>高层</w:t>
      </w:r>
      <w:r w:rsidRPr="00512625">
        <w:rPr>
          <w:rFonts w:hint="eastAsia"/>
          <w:sz w:val="24"/>
        </w:rPr>
        <w:t>论坛</w:t>
      </w:r>
      <w:r>
        <w:rPr>
          <w:rFonts w:hint="eastAsia"/>
          <w:sz w:val="24"/>
        </w:rPr>
        <w:t>和信息主管峰会</w:t>
      </w:r>
      <w:r w:rsidRPr="00512625">
        <w:rPr>
          <w:rFonts w:hint="eastAsia"/>
          <w:sz w:val="24"/>
        </w:rPr>
        <w:t>。</w:t>
      </w:r>
    </w:p>
    <w:p w:rsidR="001E5664" w:rsidRPr="002E7C86" w:rsidRDefault="001E5664" w:rsidP="00EC33AC">
      <w:pPr>
        <w:pStyle w:val="3"/>
        <w:widowControl w:val="0"/>
        <w:numPr>
          <w:ilvl w:val="0"/>
          <w:numId w:val="2"/>
        </w:numPr>
        <w:adjustRightInd w:val="0"/>
        <w:snapToGrid w:val="0"/>
        <w:spacing w:beforeLines="50" w:after="0" w:line="340" w:lineRule="exact"/>
        <w:ind w:leftChars="0"/>
        <w:jc w:val="both"/>
        <w:rPr>
          <w:sz w:val="24"/>
        </w:rPr>
      </w:pPr>
      <w:r w:rsidRPr="002E7C86">
        <w:rPr>
          <w:rFonts w:hint="eastAsia"/>
          <w:b/>
          <w:bCs/>
          <w:sz w:val="24"/>
        </w:rPr>
        <w:t>对地观测与全球变化国际会议（</w:t>
      </w:r>
      <w:r w:rsidRPr="002E7C86">
        <w:rPr>
          <w:rFonts w:hint="eastAsia"/>
          <w:b/>
          <w:bCs/>
          <w:sz w:val="24"/>
        </w:rPr>
        <w:t>EOGC</w:t>
      </w:r>
      <w:r w:rsidRPr="002E7C86">
        <w:rPr>
          <w:rFonts w:hint="eastAsia"/>
          <w:b/>
          <w:bCs/>
          <w:sz w:val="24"/>
        </w:rPr>
        <w:t>）：</w:t>
      </w:r>
      <w:r w:rsidRPr="002E7C86">
        <w:rPr>
          <w:sz w:val="24"/>
        </w:rPr>
        <w:t>由北京大学、加拿大滑铁卢大学和德国慕尼黑工</w:t>
      </w:r>
      <w:r w:rsidRPr="002E7C86">
        <w:rPr>
          <w:rFonts w:hint="eastAsia"/>
          <w:sz w:val="24"/>
        </w:rPr>
        <w:t>业</w:t>
      </w:r>
      <w:r w:rsidRPr="002E7C86">
        <w:rPr>
          <w:sz w:val="24"/>
        </w:rPr>
        <w:t>大学联合主办，</w:t>
      </w:r>
      <w:r w:rsidRPr="002E7C86">
        <w:rPr>
          <w:rFonts w:hint="eastAsia"/>
          <w:sz w:val="24"/>
        </w:rPr>
        <w:t>每两年</w:t>
      </w:r>
      <w:r>
        <w:rPr>
          <w:rFonts w:hint="eastAsia"/>
          <w:sz w:val="24"/>
        </w:rPr>
        <w:t>（轮流在亚洲、欧洲、美洲）</w:t>
      </w:r>
      <w:r w:rsidRPr="002E7C86">
        <w:rPr>
          <w:rFonts w:hint="eastAsia"/>
          <w:sz w:val="24"/>
        </w:rPr>
        <w:t>举办一次。“第二届对地观测与全球变化国际会议</w:t>
      </w:r>
      <w:r w:rsidRPr="002E7C86">
        <w:rPr>
          <w:sz w:val="24"/>
        </w:rPr>
        <w:t>暨卫星导航应用与应急管理国际研讨会</w:t>
      </w:r>
      <w:r w:rsidRPr="002E7C86">
        <w:rPr>
          <w:rFonts w:hint="eastAsia"/>
          <w:sz w:val="24"/>
        </w:rPr>
        <w:t>”（</w:t>
      </w:r>
      <w:r w:rsidRPr="002E7C86">
        <w:rPr>
          <w:sz w:val="24"/>
        </w:rPr>
        <w:t>EOGC2009</w:t>
      </w:r>
      <w:r w:rsidRPr="002E7C86">
        <w:rPr>
          <w:rFonts w:hint="eastAsia"/>
          <w:sz w:val="24"/>
        </w:rPr>
        <w:t>）于</w:t>
      </w:r>
      <w:r w:rsidRPr="002E7C86">
        <w:rPr>
          <w:rFonts w:hint="eastAsia"/>
          <w:sz w:val="24"/>
        </w:rPr>
        <w:t>2009</w:t>
      </w:r>
      <w:r w:rsidRPr="002E7C86">
        <w:rPr>
          <w:rFonts w:hint="eastAsia"/>
          <w:sz w:val="24"/>
        </w:rPr>
        <w:t>年</w:t>
      </w:r>
      <w:r w:rsidRPr="002E7C86">
        <w:rPr>
          <w:rFonts w:hint="eastAsia"/>
          <w:sz w:val="24"/>
        </w:rPr>
        <w:t>5</w:t>
      </w:r>
      <w:r w:rsidRPr="002E7C86">
        <w:rPr>
          <w:rFonts w:hint="eastAsia"/>
          <w:sz w:val="24"/>
        </w:rPr>
        <w:t>月</w:t>
      </w:r>
      <w:r w:rsidRPr="002E7C86">
        <w:rPr>
          <w:rFonts w:hint="eastAsia"/>
          <w:sz w:val="24"/>
        </w:rPr>
        <w:t>25~29</w:t>
      </w:r>
      <w:r w:rsidRPr="002E7C86">
        <w:rPr>
          <w:rFonts w:hint="eastAsia"/>
          <w:sz w:val="24"/>
        </w:rPr>
        <w:t>日在四川成都举行，启动了“</w:t>
      </w:r>
      <w:r w:rsidRPr="002E7C86">
        <w:rPr>
          <w:sz w:val="24"/>
        </w:rPr>
        <w:t>长江上游与青藏高原生态环境监测和全球变化国际研究计划</w:t>
      </w:r>
      <w:r w:rsidRPr="002E7C86">
        <w:rPr>
          <w:rFonts w:hint="eastAsia"/>
          <w:sz w:val="24"/>
        </w:rPr>
        <w:t>”（</w:t>
      </w:r>
      <w:r w:rsidRPr="002E7C86">
        <w:rPr>
          <w:rFonts w:hint="eastAsia"/>
          <w:sz w:val="24"/>
        </w:rPr>
        <w:t>TOEC</w:t>
      </w:r>
      <w:r w:rsidRPr="002E7C86">
        <w:rPr>
          <w:rFonts w:hint="eastAsia"/>
          <w:sz w:val="24"/>
        </w:rPr>
        <w:t>）。基于</w:t>
      </w:r>
      <w:r w:rsidRPr="002E7C86">
        <w:rPr>
          <w:rFonts w:hint="eastAsia"/>
          <w:sz w:val="24"/>
        </w:rPr>
        <w:t>TOEC</w:t>
      </w:r>
      <w:r w:rsidRPr="002E7C86">
        <w:rPr>
          <w:rFonts w:hint="eastAsia"/>
          <w:sz w:val="24"/>
        </w:rPr>
        <w:t>总体规划，</w:t>
      </w:r>
      <w:r w:rsidRPr="002E7C86">
        <w:rPr>
          <w:sz w:val="24"/>
        </w:rPr>
        <w:t>中国气象局</w:t>
      </w:r>
      <w:r w:rsidRPr="002E7C86">
        <w:rPr>
          <w:sz w:val="24"/>
        </w:rPr>
        <w:t>-</w:t>
      </w:r>
      <w:r w:rsidRPr="002E7C86">
        <w:rPr>
          <w:sz w:val="24"/>
        </w:rPr>
        <w:t>北京大学生态环境遥感联合研究组</w:t>
      </w:r>
      <w:r w:rsidRPr="002E7C86">
        <w:rPr>
          <w:sz w:val="24"/>
        </w:rPr>
        <w:lastRenderedPageBreak/>
        <w:t>（</w:t>
      </w:r>
      <w:r w:rsidRPr="002E7C86">
        <w:rPr>
          <w:sz w:val="24"/>
        </w:rPr>
        <w:t>GERS</w:t>
      </w:r>
      <w:r w:rsidRPr="002E7C86">
        <w:rPr>
          <w:sz w:val="24"/>
        </w:rPr>
        <w:t>）与美国国家天气中心</w:t>
      </w:r>
      <w:r w:rsidRPr="002E7C86">
        <w:rPr>
          <w:sz w:val="24"/>
        </w:rPr>
        <w:t>-</w:t>
      </w:r>
      <w:r w:rsidRPr="002E7C86">
        <w:rPr>
          <w:sz w:val="24"/>
        </w:rPr>
        <w:t>俄克拉荷马大学水文气象遥感实验室（</w:t>
      </w:r>
      <w:proofErr w:type="spellStart"/>
      <w:r w:rsidRPr="002E7C86">
        <w:rPr>
          <w:sz w:val="24"/>
        </w:rPr>
        <w:t>HyDROS</w:t>
      </w:r>
      <w:proofErr w:type="spellEnd"/>
      <w:r w:rsidRPr="002E7C86">
        <w:rPr>
          <w:sz w:val="24"/>
        </w:rPr>
        <w:t>）合作，于</w:t>
      </w:r>
      <w:r w:rsidRPr="002E7C86">
        <w:rPr>
          <w:sz w:val="24"/>
        </w:rPr>
        <w:t>2012</w:t>
      </w:r>
      <w:r w:rsidRPr="002E7C86">
        <w:rPr>
          <w:sz w:val="24"/>
        </w:rPr>
        <w:t>年</w:t>
      </w:r>
      <w:r w:rsidRPr="002E7C86">
        <w:rPr>
          <w:sz w:val="24"/>
        </w:rPr>
        <w:t>7</w:t>
      </w:r>
      <w:r w:rsidRPr="002E7C86">
        <w:rPr>
          <w:sz w:val="24"/>
        </w:rPr>
        <w:t>月共同策划在四川省阿坝州</w:t>
      </w:r>
      <w:r w:rsidRPr="002E7C86">
        <w:rPr>
          <w:rFonts w:hint="eastAsia"/>
          <w:sz w:val="24"/>
        </w:rPr>
        <w:t>（九寨沟</w:t>
      </w:r>
      <w:r w:rsidRPr="002E7C86">
        <w:rPr>
          <w:rFonts w:hint="eastAsia"/>
          <w:sz w:val="24"/>
        </w:rPr>
        <w:t>-</w:t>
      </w:r>
      <w:r w:rsidRPr="002E7C86">
        <w:rPr>
          <w:rFonts w:hint="eastAsia"/>
          <w:sz w:val="24"/>
        </w:rPr>
        <w:t>若尔盖</w:t>
      </w:r>
      <w:r w:rsidRPr="002E7C86">
        <w:rPr>
          <w:rFonts w:hint="eastAsia"/>
          <w:sz w:val="24"/>
        </w:rPr>
        <w:t>-</w:t>
      </w:r>
      <w:r w:rsidRPr="002E7C86">
        <w:rPr>
          <w:rFonts w:hint="eastAsia"/>
          <w:sz w:val="24"/>
        </w:rPr>
        <w:t>松潘</w:t>
      </w:r>
      <w:r w:rsidRPr="002E7C86">
        <w:rPr>
          <w:rFonts w:hint="eastAsia"/>
          <w:sz w:val="24"/>
        </w:rPr>
        <w:t>-</w:t>
      </w:r>
      <w:r w:rsidRPr="002E7C86">
        <w:rPr>
          <w:rFonts w:hint="eastAsia"/>
          <w:sz w:val="24"/>
        </w:rPr>
        <w:t>茂县</w:t>
      </w:r>
      <w:r w:rsidRPr="002E7C86">
        <w:rPr>
          <w:rFonts w:hint="eastAsia"/>
          <w:sz w:val="24"/>
        </w:rPr>
        <w:t>-</w:t>
      </w:r>
      <w:r w:rsidRPr="002E7C86">
        <w:rPr>
          <w:rFonts w:hint="eastAsia"/>
          <w:sz w:val="24"/>
        </w:rPr>
        <w:t>汶川）</w:t>
      </w:r>
      <w:r w:rsidRPr="002E7C86">
        <w:rPr>
          <w:sz w:val="24"/>
        </w:rPr>
        <w:t>建立</w:t>
      </w:r>
      <w:r w:rsidRPr="002E7C86">
        <w:rPr>
          <w:rFonts w:hint="eastAsia"/>
          <w:sz w:val="24"/>
        </w:rPr>
        <w:t>“</w:t>
      </w:r>
      <w:r w:rsidRPr="002E7C86">
        <w:rPr>
          <w:sz w:val="24"/>
        </w:rPr>
        <w:t>中美阿坝</w:t>
      </w:r>
      <w:r w:rsidRPr="002E7C86">
        <w:rPr>
          <w:rFonts w:hint="eastAsia"/>
          <w:sz w:val="24"/>
        </w:rPr>
        <w:t>九</w:t>
      </w:r>
      <w:r w:rsidRPr="002E7C86">
        <w:rPr>
          <w:sz w:val="24"/>
        </w:rPr>
        <w:t>若松生态</w:t>
      </w:r>
      <w:r w:rsidRPr="002E7C86">
        <w:rPr>
          <w:rFonts w:hint="eastAsia"/>
          <w:sz w:val="24"/>
        </w:rPr>
        <w:t>环境</w:t>
      </w:r>
      <w:r w:rsidRPr="002E7C86">
        <w:rPr>
          <w:sz w:val="24"/>
        </w:rPr>
        <w:t>遥感综合</w:t>
      </w:r>
      <w:r w:rsidRPr="002E7C86">
        <w:rPr>
          <w:rFonts w:hint="eastAsia"/>
          <w:sz w:val="24"/>
        </w:rPr>
        <w:t>试验</w:t>
      </w:r>
      <w:r w:rsidRPr="002E7C86">
        <w:rPr>
          <w:sz w:val="24"/>
        </w:rPr>
        <w:t>场</w:t>
      </w:r>
      <w:r w:rsidRPr="002E7C86">
        <w:rPr>
          <w:rFonts w:hint="eastAsia"/>
          <w:sz w:val="24"/>
        </w:rPr>
        <w:t>”</w:t>
      </w:r>
      <w:r w:rsidRPr="002E7C86">
        <w:rPr>
          <w:sz w:val="24"/>
        </w:rPr>
        <w:t>（简称</w:t>
      </w:r>
      <w:r w:rsidRPr="002E7C86">
        <w:rPr>
          <w:sz w:val="24"/>
        </w:rPr>
        <w:t>JRUOS</w:t>
      </w:r>
      <w:r w:rsidRPr="002E7C86">
        <w:rPr>
          <w:sz w:val="24"/>
        </w:rPr>
        <w:t>试验场）</w:t>
      </w:r>
      <w:r w:rsidRPr="002E7C86">
        <w:rPr>
          <w:rFonts w:hint="eastAsia"/>
          <w:sz w:val="24"/>
        </w:rPr>
        <w:t>，并</w:t>
      </w:r>
      <w:r w:rsidR="00E46F24">
        <w:rPr>
          <w:rFonts w:hint="eastAsia"/>
          <w:sz w:val="24"/>
        </w:rPr>
        <w:t>定期不定期</w:t>
      </w:r>
      <w:r w:rsidRPr="002E7C86">
        <w:rPr>
          <w:sz w:val="24"/>
        </w:rPr>
        <w:t>组织生态环境遥感综合试验。</w:t>
      </w:r>
    </w:p>
    <w:p w:rsidR="001E5664" w:rsidRPr="002E7C86" w:rsidRDefault="001E5664" w:rsidP="00EC33AC">
      <w:pPr>
        <w:pStyle w:val="3"/>
        <w:widowControl w:val="0"/>
        <w:numPr>
          <w:ilvl w:val="0"/>
          <w:numId w:val="2"/>
        </w:numPr>
        <w:adjustRightInd w:val="0"/>
        <w:snapToGrid w:val="0"/>
        <w:spacing w:beforeLines="50" w:after="0" w:line="340" w:lineRule="exact"/>
        <w:ind w:leftChars="0"/>
        <w:jc w:val="both"/>
        <w:rPr>
          <w:sz w:val="24"/>
        </w:rPr>
      </w:pPr>
      <w:r w:rsidRPr="002E7C86">
        <w:rPr>
          <w:rFonts w:hint="eastAsia"/>
          <w:b/>
          <w:bCs/>
          <w:sz w:val="24"/>
        </w:rPr>
        <w:t>两岸四地卫星应用学术与产业高层研讨会：</w:t>
      </w:r>
      <w:r w:rsidRPr="002C4D96">
        <w:rPr>
          <w:rFonts w:hint="eastAsia"/>
          <w:sz w:val="24"/>
        </w:rPr>
        <w:t>由北京大学与</w:t>
      </w:r>
      <w:r>
        <w:rPr>
          <w:rFonts w:hint="eastAsia"/>
          <w:sz w:val="24"/>
        </w:rPr>
        <w:t>台湾成功大学、香港大学、澳门大学等合作，每年（轮流在港、澳、台、大陆）举办一次。</w:t>
      </w:r>
    </w:p>
    <w:p w:rsidR="00077DC6" w:rsidRPr="002E7C86" w:rsidRDefault="00F32A76" w:rsidP="00315AC5">
      <w:pPr>
        <w:pStyle w:val="a3"/>
        <w:numPr>
          <w:ilvl w:val="0"/>
          <w:numId w:val="1"/>
        </w:numPr>
        <w:spacing w:before="93" w:line="360" w:lineRule="exact"/>
        <w:rPr>
          <w:rFonts w:hAnsi="宋体"/>
          <w:b/>
          <w:bCs/>
          <w:sz w:val="24"/>
        </w:rPr>
      </w:pPr>
      <w:r w:rsidRPr="002E7C86">
        <w:rPr>
          <w:rFonts w:hAnsi="宋体" w:hint="eastAsia"/>
          <w:b/>
          <w:bCs/>
          <w:sz w:val="24"/>
        </w:rPr>
        <w:t>对口援建</w:t>
      </w:r>
      <w:r w:rsidR="00777606" w:rsidRPr="002E7C86">
        <w:rPr>
          <w:rFonts w:hAnsi="宋体" w:hint="eastAsia"/>
          <w:b/>
          <w:bCs/>
          <w:sz w:val="24"/>
        </w:rPr>
        <w:t>与社会服务</w:t>
      </w:r>
    </w:p>
    <w:p w:rsidR="00682785" w:rsidRPr="00C03A4D" w:rsidRDefault="00A4661E" w:rsidP="00EC33AC">
      <w:pPr>
        <w:pStyle w:val="3"/>
        <w:widowControl w:val="0"/>
        <w:numPr>
          <w:ilvl w:val="0"/>
          <w:numId w:val="2"/>
        </w:numPr>
        <w:adjustRightInd w:val="0"/>
        <w:snapToGrid w:val="0"/>
        <w:spacing w:beforeLines="50" w:after="0" w:line="340" w:lineRule="exact"/>
        <w:ind w:leftChars="0"/>
        <w:jc w:val="both"/>
        <w:rPr>
          <w:sz w:val="24"/>
        </w:rPr>
      </w:pPr>
      <w:r>
        <w:rPr>
          <w:rFonts w:hint="eastAsia"/>
          <w:b/>
          <w:sz w:val="24"/>
        </w:rPr>
        <w:t>首都高校</w:t>
      </w:r>
      <w:r w:rsidR="00682785" w:rsidRPr="002E7C86">
        <w:rPr>
          <w:b/>
          <w:sz w:val="24"/>
        </w:rPr>
        <w:t>智力援建</w:t>
      </w:r>
      <w:r w:rsidR="00682785" w:rsidRPr="002E7C86">
        <w:rPr>
          <w:rFonts w:hint="eastAsia"/>
          <w:sz w:val="24"/>
        </w:rPr>
        <w:t>：</w:t>
      </w:r>
      <w:r w:rsidR="00C03A4D" w:rsidRPr="00457F5C">
        <w:rPr>
          <w:sz w:val="24"/>
        </w:rPr>
        <w:t>2008</w:t>
      </w:r>
      <w:r w:rsidR="00C03A4D" w:rsidRPr="00457F5C">
        <w:rPr>
          <w:sz w:val="24"/>
        </w:rPr>
        <w:t>年四川汶川</w:t>
      </w:r>
      <w:r w:rsidR="00C03A4D">
        <w:rPr>
          <w:rFonts w:hint="eastAsia"/>
          <w:sz w:val="24"/>
        </w:rPr>
        <w:t>“</w:t>
      </w:r>
      <w:r w:rsidR="00C03A4D" w:rsidRPr="00457F5C">
        <w:rPr>
          <w:sz w:val="24"/>
        </w:rPr>
        <w:t>5·12</w:t>
      </w:r>
      <w:r w:rsidR="00C03A4D">
        <w:rPr>
          <w:rFonts w:hint="eastAsia"/>
          <w:sz w:val="24"/>
        </w:rPr>
        <w:t>”</w:t>
      </w:r>
      <w:r w:rsidR="00C03A4D" w:rsidRPr="00457F5C">
        <w:rPr>
          <w:sz w:val="24"/>
        </w:rPr>
        <w:t>特大地震</w:t>
      </w:r>
      <w:r w:rsidR="00C03A4D">
        <w:rPr>
          <w:rFonts w:hint="eastAsia"/>
          <w:sz w:val="24"/>
        </w:rPr>
        <w:t>后，</w:t>
      </w:r>
      <w:r w:rsidR="00C03A4D" w:rsidRPr="00C03A4D">
        <w:rPr>
          <w:rFonts w:hint="eastAsia"/>
          <w:sz w:val="24"/>
        </w:rPr>
        <w:t>北京大学数字中国研究院、北京工业大学软件学院、清华大学土木水利学院、北京师范大学减灾与应急管理研究院、北京邮电大学电子工程学院等北京市高校相关学院共同发起</w:t>
      </w:r>
      <w:r w:rsidR="00C03A4D">
        <w:rPr>
          <w:rFonts w:hint="eastAsia"/>
          <w:sz w:val="24"/>
        </w:rPr>
        <w:t>组建“</w:t>
      </w:r>
      <w:r w:rsidR="00C03A4D" w:rsidRPr="00C03A4D">
        <w:rPr>
          <w:rFonts w:hint="eastAsia"/>
          <w:sz w:val="24"/>
        </w:rPr>
        <w:t>北京市智力援建高校学院联合体</w:t>
      </w:r>
      <w:r w:rsidR="00C03A4D">
        <w:rPr>
          <w:rFonts w:hint="eastAsia"/>
          <w:sz w:val="24"/>
        </w:rPr>
        <w:t>”</w:t>
      </w:r>
      <w:r w:rsidR="00C03A4D" w:rsidRPr="00C03A4D">
        <w:rPr>
          <w:rFonts w:hint="eastAsia"/>
          <w:sz w:val="24"/>
        </w:rPr>
        <w:t>（</w:t>
      </w:r>
      <w:r w:rsidR="00C03A4D" w:rsidRPr="00C03A4D">
        <w:rPr>
          <w:rFonts w:hint="eastAsia"/>
          <w:sz w:val="24"/>
        </w:rPr>
        <w:t>Beijing</w:t>
      </w:r>
      <w:r w:rsidR="00C03A4D" w:rsidRPr="00C03A4D">
        <w:rPr>
          <w:sz w:val="24"/>
        </w:rPr>
        <w:t xml:space="preserve"> </w:t>
      </w:r>
      <w:r w:rsidR="00C03A4D" w:rsidRPr="00C03A4D">
        <w:rPr>
          <w:rFonts w:hint="eastAsia"/>
          <w:sz w:val="24"/>
        </w:rPr>
        <w:t xml:space="preserve">United </w:t>
      </w:r>
      <w:r w:rsidR="00C03A4D" w:rsidRPr="00C03A4D">
        <w:rPr>
          <w:sz w:val="24"/>
        </w:rPr>
        <w:t>College</w:t>
      </w:r>
      <w:r w:rsidR="00C03A4D" w:rsidRPr="00C03A4D">
        <w:rPr>
          <w:rFonts w:hint="eastAsia"/>
          <w:sz w:val="24"/>
        </w:rPr>
        <w:t xml:space="preserve">-of-University </w:t>
      </w:r>
      <w:r w:rsidR="00C03A4D">
        <w:rPr>
          <w:rFonts w:hint="eastAsia"/>
          <w:sz w:val="24"/>
        </w:rPr>
        <w:t>Alliance</w:t>
      </w:r>
      <w:r w:rsidR="00C03A4D" w:rsidRPr="00C03A4D">
        <w:rPr>
          <w:rFonts w:hint="eastAsia"/>
          <w:sz w:val="24"/>
        </w:rPr>
        <w:t xml:space="preserve"> for I</w:t>
      </w:r>
      <w:r w:rsidR="00C03A4D" w:rsidRPr="00C03A4D">
        <w:rPr>
          <w:sz w:val="24"/>
        </w:rPr>
        <w:t>ntellectual</w:t>
      </w:r>
      <w:r w:rsidR="00C03A4D" w:rsidRPr="00C03A4D">
        <w:rPr>
          <w:rFonts w:hint="eastAsia"/>
          <w:sz w:val="24"/>
        </w:rPr>
        <w:t xml:space="preserve"> A</w:t>
      </w:r>
      <w:r w:rsidR="00C03A4D" w:rsidRPr="00C03A4D">
        <w:rPr>
          <w:sz w:val="24"/>
        </w:rPr>
        <w:t xml:space="preserve">ssistance to </w:t>
      </w:r>
      <w:r w:rsidR="00C03A4D" w:rsidRPr="00C03A4D">
        <w:rPr>
          <w:rFonts w:hint="eastAsia"/>
          <w:sz w:val="24"/>
        </w:rPr>
        <w:t>Post-</w:t>
      </w:r>
      <w:r w:rsidR="00CB0088">
        <w:rPr>
          <w:rFonts w:hint="eastAsia"/>
          <w:sz w:val="24"/>
        </w:rPr>
        <w:t>Disaster</w:t>
      </w:r>
      <w:r w:rsidR="00C03A4D" w:rsidRPr="00C03A4D">
        <w:rPr>
          <w:sz w:val="24"/>
        </w:rPr>
        <w:t xml:space="preserve"> </w:t>
      </w:r>
      <w:r w:rsidR="00C03A4D" w:rsidRPr="00C03A4D">
        <w:rPr>
          <w:rFonts w:hint="eastAsia"/>
          <w:sz w:val="24"/>
        </w:rPr>
        <w:t>R</w:t>
      </w:r>
      <w:r w:rsidR="00C03A4D" w:rsidRPr="00C03A4D">
        <w:rPr>
          <w:sz w:val="24"/>
        </w:rPr>
        <w:t>econstruction</w:t>
      </w:r>
      <w:r w:rsidR="00C03A4D" w:rsidRPr="00C03A4D">
        <w:rPr>
          <w:rFonts w:hint="eastAsia"/>
          <w:sz w:val="24"/>
        </w:rPr>
        <w:t>，</w:t>
      </w:r>
      <w:r w:rsidR="00C03A4D" w:rsidRPr="00C03A4D">
        <w:rPr>
          <w:rFonts w:hint="eastAsia"/>
          <w:sz w:val="24"/>
        </w:rPr>
        <w:t>BUC</w:t>
      </w:r>
      <w:r w:rsidR="00C03A4D">
        <w:rPr>
          <w:rFonts w:hint="eastAsia"/>
          <w:sz w:val="24"/>
        </w:rPr>
        <w:t>A</w:t>
      </w:r>
      <w:r w:rsidR="00C03A4D" w:rsidRPr="00C03A4D">
        <w:rPr>
          <w:rFonts w:hint="eastAsia"/>
          <w:sz w:val="24"/>
        </w:rPr>
        <w:t>），在北京市对口援助什邡市灾后重建主管部门与国家教育、科技、人事等主管部门的领导和指导下</w:t>
      </w:r>
      <w:r w:rsidR="00474D71">
        <w:rPr>
          <w:rFonts w:hint="eastAsia"/>
          <w:sz w:val="24"/>
        </w:rPr>
        <w:t>，</w:t>
      </w:r>
      <w:r w:rsidR="00C630F5">
        <w:rPr>
          <w:rFonts w:hint="eastAsia"/>
          <w:sz w:val="24"/>
        </w:rPr>
        <w:t>开展智力援建工作</w:t>
      </w:r>
      <w:r w:rsidR="00546276">
        <w:rPr>
          <w:rFonts w:hint="eastAsia"/>
          <w:sz w:val="24"/>
        </w:rPr>
        <w:t>，并使之常态化、制度化</w:t>
      </w:r>
      <w:r w:rsidR="00C03A4D" w:rsidRPr="00C03A4D">
        <w:rPr>
          <w:rFonts w:hint="eastAsia"/>
          <w:sz w:val="24"/>
        </w:rPr>
        <w:t>。</w:t>
      </w:r>
    </w:p>
    <w:p w:rsidR="00682785" w:rsidRPr="002E7C86" w:rsidRDefault="00270CB6" w:rsidP="00EC33AC">
      <w:pPr>
        <w:pStyle w:val="3"/>
        <w:widowControl w:val="0"/>
        <w:numPr>
          <w:ilvl w:val="0"/>
          <w:numId w:val="2"/>
        </w:numPr>
        <w:adjustRightInd w:val="0"/>
        <w:snapToGrid w:val="0"/>
        <w:spacing w:beforeLines="50" w:after="0" w:line="340" w:lineRule="exact"/>
        <w:ind w:leftChars="0"/>
        <w:jc w:val="both"/>
        <w:rPr>
          <w:sz w:val="24"/>
        </w:rPr>
      </w:pPr>
      <w:r>
        <w:rPr>
          <w:rFonts w:hint="eastAsia"/>
          <w:b/>
          <w:sz w:val="24"/>
        </w:rPr>
        <w:t>与四川省什邡市政府合作组织实施“</w:t>
      </w:r>
      <w:r w:rsidR="00682785" w:rsidRPr="002E7C86">
        <w:rPr>
          <w:b/>
          <w:sz w:val="24"/>
        </w:rPr>
        <w:t>浴生计划</w:t>
      </w:r>
      <w:r>
        <w:rPr>
          <w:rFonts w:hint="eastAsia"/>
          <w:b/>
          <w:sz w:val="24"/>
        </w:rPr>
        <w:t>”</w:t>
      </w:r>
      <w:r w:rsidR="00546276" w:rsidRPr="00546276">
        <w:rPr>
          <w:b/>
          <w:sz w:val="24"/>
        </w:rPr>
        <w:t>（</w:t>
      </w:r>
      <w:r w:rsidR="00546276" w:rsidRPr="00546276">
        <w:rPr>
          <w:b/>
          <w:sz w:val="24"/>
        </w:rPr>
        <w:t>Renaissance</w:t>
      </w:r>
      <w:r w:rsidR="00546276" w:rsidRPr="00546276">
        <w:rPr>
          <w:rFonts w:hint="eastAsia"/>
          <w:b/>
          <w:sz w:val="24"/>
        </w:rPr>
        <w:t xml:space="preserve"> </w:t>
      </w:r>
      <w:proofErr w:type="spellStart"/>
      <w:r w:rsidR="00546276" w:rsidRPr="00546276">
        <w:rPr>
          <w:rFonts w:hint="eastAsia"/>
          <w:b/>
          <w:sz w:val="24"/>
        </w:rPr>
        <w:t>Programme</w:t>
      </w:r>
      <w:proofErr w:type="spellEnd"/>
      <w:r w:rsidR="00546276" w:rsidRPr="00546276">
        <w:rPr>
          <w:b/>
          <w:sz w:val="24"/>
        </w:rPr>
        <w:t>）</w:t>
      </w:r>
      <w:r w:rsidR="00682785" w:rsidRPr="002E7C86">
        <w:rPr>
          <w:rFonts w:hint="eastAsia"/>
          <w:sz w:val="24"/>
        </w:rPr>
        <w:t>：</w:t>
      </w:r>
      <w:r w:rsidR="00682785" w:rsidRPr="002E7C86">
        <w:rPr>
          <w:sz w:val="24"/>
        </w:rPr>
        <w:t>作为北京市对口支援什邡市灾后重建任务的重要组成部分，由北京市智力援建高校学院联合体与什邡市人民政府共同组织实施</w:t>
      </w:r>
      <w:r w:rsidR="00682785" w:rsidRPr="002E7C86">
        <w:rPr>
          <w:rFonts w:hint="eastAsia"/>
          <w:sz w:val="24"/>
        </w:rPr>
        <w:t>“</w:t>
      </w:r>
      <w:r w:rsidR="00682785" w:rsidRPr="002E7C86">
        <w:rPr>
          <w:sz w:val="24"/>
        </w:rPr>
        <w:t>什邡市灾后重建空间信息服务系统与人才工程建设</w:t>
      </w:r>
      <w:r w:rsidR="00682785" w:rsidRPr="002E7C86">
        <w:rPr>
          <w:rFonts w:hint="eastAsia"/>
          <w:sz w:val="24"/>
        </w:rPr>
        <w:t>”</w:t>
      </w:r>
      <w:r w:rsidR="00682785" w:rsidRPr="002E7C86">
        <w:rPr>
          <w:sz w:val="24"/>
        </w:rPr>
        <w:t>计划</w:t>
      </w:r>
      <w:r w:rsidR="00546276">
        <w:rPr>
          <w:rFonts w:hint="eastAsia"/>
          <w:sz w:val="24"/>
        </w:rPr>
        <w:t>（</w:t>
      </w:r>
      <w:r w:rsidR="00682785" w:rsidRPr="002E7C86">
        <w:rPr>
          <w:sz w:val="24"/>
        </w:rPr>
        <w:t>简称</w:t>
      </w:r>
      <w:r w:rsidR="00682785" w:rsidRPr="002E7C86">
        <w:rPr>
          <w:rFonts w:hint="eastAsia"/>
          <w:sz w:val="24"/>
        </w:rPr>
        <w:t>“</w:t>
      </w:r>
      <w:r w:rsidR="00682785" w:rsidRPr="002E7C86">
        <w:rPr>
          <w:sz w:val="24"/>
        </w:rPr>
        <w:t>浴生计划</w:t>
      </w:r>
      <w:r w:rsidR="00682785" w:rsidRPr="002E7C86">
        <w:rPr>
          <w:rFonts w:hint="eastAsia"/>
          <w:sz w:val="24"/>
        </w:rPr>
        <w:t>”</w:t>
      </w:r>
      <w:r w:rsidR="00546276">
        <w:rPr>
          <w:rFonts w:hint="eastAsia"/>
          <w:sz w:val="24"/>
        </w:rPr>
        <w:t>），</w:t>
      </w:r>
      <w:r w:rsidR="00682785" w:rsidRPr="002E7C86">
        <w:rPr>
          <w:sz w:val="24"/>
        </w:rPr>
        <w:t>包括创新型高等教育机制建设与多层次人才培养（</w:t>
      </w:r>
      <w:proofErr w:type="gramStart"/>
      <w:r w:rsidR="00682785" w:rsidRPr="002E7C86">
        <w:rPr>
          <w:rFonts w:hint="eastAsia"/>
          <w:sz w:val="24"/>
        </w:rPr>
        <w:t>京元空间信息</w:t>
      </w:r>
      <w:proofErr w:type="gramEnd"/>
      <w:r w:rsidR="00682785" w:rsidRPr="002E7C86">
        <w:rPr>
          <w:rFonts w:hint="eastAsia"/>
          <w:sz w:val="24"/>
        </w:rPr>
        <w:t>学院</w:t>
      </w:r>
      <w:r w:rsidR="00682785" w:rsidRPr="002E7C86">
        <w:rPr>
          <w:sz w:val="24"/>
        </w:rPr>
        <w:t>）</w:t>
      </w:r>
      <w:r w:rsidR="00546276">
        <w:rPr>
          <w:rFonts w:hint="eastAsia"/>
          <w:sz w:val="24"/>
        </w:rPr>
        <w:t>、</w:t>
      </w:r>
      <w:r w:rsidR="00682785" w:rsidRPr="002E7C86">
        <w:rPr>
          <w:rFonts w:hint="eastAsia"/>
          <w:sz w:val="24"/>
        </w:rPr>
        <w:t>“</w:t>
      </w:r>
      <w:r w:rsidR="00682785" w:rsidRPr="002E7C86">
        <w:rPr>
          <w:sz w:val="24"/>
        </w:rPr>
        <w:t>数字什邡</w:t>
      </w:r>
      <w:r w:rsidR="00682785" w:rsidRPr="002E7C86">
        <w:rPr>
          <w:rFonts w:hint="eastAsia"/>
          <w:sz w:val="24"/>
        </w:rPr>
        <w:t>”</w:t>
      </w:r>
      <w:r w:rsidR="00682785" w:rsidRPr="002E7C86">
        <w:rPr>
          <w:sz w:val="24"/>
        </w:rPr>
        <w:t>框架与典型应用系统研究开发</w:t>
      </w:r>
      <w:r w:rsidR="00682785" w:rsidRPr="002E7C86">
        <w:rPr>
          <w:rFonts w:hint="eastAsia"/>
          <w:sz w:val="24"/>
        </w:rPr>
        <w:t>（智慧城市）</w:t>
      </w:r>
      <w:r w:rsidR="00546276">
        <w:rPr>
          <w:rFonts w:hint="eastAsia"/>
          <w:sz w:val="24"/>
        </w:rPr>
        <w:t>、</w:t>
      </w:r>
      <w:r w:rsidR="00682785" w:rsidRPr="002E7C86">
        <w:rPr>
          <w:sz w:val="24"/>
        </w:rPr>
        <w:t>高新技术成果转化与产业孵化服务平台建设（</w:t>
      </w:r>
      <w:proofErr w:type="gramStart"/>
      <w:r w:rsidR="00682785" w:rsidRPr="002E7C86">
        <w:rPr>
          <w:rFonts w:hint="eastAsia"/>
          <w:sz w:val="24"/>
        </w:rPr>
        <w:t>京元科技</w:t>
      </w:r>
      <w:proofErr w:type="gramEnd"/>
      <w:r w:rsidR="00682785" w:rsidRPr="002E7C86">
        <w:rPr>
          <w:rFonts w:hint="eastAsia"/>
          <w:sz w:val="24"/>
        </w:rPr>
        <w:t>园</w:t>
      </w:r>
      <w:r w:rsidR="00682785" w:rsidRPr="002E7C86">
        <w:rPr>
          <w:sz w:val="24"/>
        </w:rPr>
        <w:t>）</w:t>
      </w:r>
      <w:r w:rsidR="00546276" w:rsidRPr="002E7C86">
        <w:rPr>
          <w:sz w:val="24"/>
        </w:rPr>
        <w:t>三大专题</w:t>
      </w:r>
      <w:r w:rsidR="00682785" w:rsidRPr="002E7C86">
        <w:rPr>
          <w:sz w:val="24"/>
        </w:rPr>
        <w:t>。按此三大专题分别设立若干项目，根据需要和具体条件分阶段组织实施。</w:t>
      </w:r>
    </w:p>
    <w:p w:rsidR="00270CB6" w:rsidRPr="002E7C86" w:rsidRDefault="00270CB6" w:rsidP="00EC33AC">
      <w:pPr>
        <w:pStyle w:val="3"/>
        <w:widowControl w:val="0"/>
        <w:numPr>
          <w:ilvl w:val="0"/>
          <w:numId w:val="2"/>
        </w:numPr>
        <w:adjustRightInd w:val="0"/>
        <w:snapToGrid w:val="0"/>
        <w:spacing w:beforeLines="50" w:after="0" w:line="340" w:lineRule="exact"/>
        <w:ind w:leftChars="0"/>
        <w:jc w:val="both"/>
        <w:rPr>
          <w:bCs/>
          <w:sz w:val="24"/>
        </w:rPr>
      </w:pPr>
      <w:r w:rsidRPr="002E7C86">
        <w:rPr>
          <w:rFonts w:hint="eastAsia"/>
          <w:b/>
          <w:sz w:val="24"/>
        </w:rPr>
        <w:t>对口援建</w:t>
      </w:r>
      <w:proofErr w:type="gramStart"/>
      <w:r w:rsidRPr="002E7C86">
        <w:rPr>
          <w:rFonts w:hint="eastAsia"/>
          <w:b/>
          <w:sz w:val="24"/>
        </w:rPr>
        <w:t>德阳京元空间信息</w:t>
      </w:r>
      <w:proofErr w:type="gramEnd"/>
      <w:r w:rsidRPr="002E7C86">
        <w:rPr>
          <w:rFonts w:hint="eastAsia"/>
          <w:b/>
          <w:sz w:val="24"/>
        </w:rPr>
        <w:t>专修学院</w:t>
      </w:r>
      <w:r w:rsidR="00546276">
        <w:rPr>
          <w:rFonts w:hint="eastAsia"/>
          <w:b/>
          <w:sz w:val="24"/>
        </w:rPr>
        <w:t>（</w:t>
      </w:r>
      <w:r w:rsidR="00546276">
        <w:rPr>
          <w:rFonts w:hint="eastAsia"/>
          <w:b/>
          <w:sz w:val="24"/>
        </w:rPr>
        <w:t>GIST</w:t>
      </w:r>
      <w:r w:rsidR="00546276">
        <w:rPr>
          <w:rFonts w:hint="eastAsia"/>
          <w:b/>
          <w:sz w:val="24"/>
        </w:rPr>
        <w:t>）</w:t>
      </w:r>
      <w:r w:rsidRPr="002E7C86">
        <w:rPr>
          <w:rFonts w:hint="eastAsia"/>
          <w:b/>
          <w:sz w:val="24"/>
        </w:rPr>
        <w:t>：</w:t>
      </w:r>
      <w:r w:rsidRPr="002E7C86">
        <w:rPr>
          <w:rFonts w:hAnsi="ˎ̥" w:hint="eastAsia"/>
          <w:sz w:val="24"/>
        </w:rPr>
        <w:t>作为</w:t>
      </w:r>
      <w:r w:rsidRPr="002E7C86">
        <w:rPr>
          <w:rFonts w:hAnsi="ˎ̥" w:hint="eastAsia"/>
          <w:sz w:val="24"/>
        </w:rPr>
        <w:t>BUC</w:t>
      </w:r>
      <w:r w:rsidR="00546276">
        <w:rPr>
          <w:rFonts w:hAnsi="ˎ̥" w:hint="eastAsia"/>
          <w:sz w:val="24"/>
        </w:rPr>
        <w:t>A</w:t>
      </w:r>
      <w:r w:rsidRPr="002E7C86">
        <w:rPr>
          <w:rFonts w:hAnsi="ˎ̥" w:hint="eastAsia"/>
          <w:sz w:val="24"/>
        </w:rPr>
        <w:t>与什邡市政府通过</w:t>
      </w:r>
      <w:r w:rsidRPr="002E7C86">
        <w:rPr>
          <w:rFonts w:hint="eastAsia"/>
          <w:sz w:val="24"/>
        </w:rPr>
        <w:t>“</w:t>
      </w:r>
      <w:r w:rsidRPr="002E7C86">
        <w:rPr>
          <w:rFonts w:hAnsi="ˎ̥" w:hint="eastAsia"/>
          <w:sz w:val="24"/>
        </w:rPr>
        <w:t>浴生计划</w:t>
      </w:r>
      <w:r w:rsidRPr="002E7C86">
        <w:rPr>
          <w:rFonts w:hint="eastAsia"/>
          <w:sz w:val="24"/>
        </w:rPr>
        <w:t>”</w:t>
      </w:r>
      <w:r w:rsidRPr="002E7C86">
        <w:rPr>
          <w:rFonts w:hAnsi="ˎ̥" w:hint="eastAsia"/>
          <w:sz w:val="24"/>
        </w:rPr>
        <w:t>共同支持筹建的以工</w:t>
      </w:r>
      <w:r w:rsidRPr="002E7C86">
        <w:rPr>
          <w:rFonts w:hAnsi="ˎ̥"/>
          <w:sz w:val="24"/>
        </w:rPr>
        <w:t>为主</w:t>
      </w:r>
      <w:r w:rsidRPr="002E7C86">
        <w:rPr>
          <w:rFonts w:hAnsi="ˎ̥" w:hint="eastAsia"/>
          <w:sz w:val="24"/>
        </w:rPr>
        <w:t>、</w:t>
      </w:r>
      <w:proofErr w:type="gramStart"/>
      <w:r w:rsidRPr="002E7C86">
        <w:rPr>
          <w:rFonts w:hAnsi="ˎ̥"/>
          <w:sz w:val="24"/>
        </w:rPr>
        <w:t>理工</w:t>
      </w:r>
      <w:r w:rsidRPr="002E7C86">
        <w:rPr>
          <w:rFonts w:hAnsi="ˎ̥" w:hint="eastAsia"/>
          <w:sz w:val="24"/>
        </w:rPr>
        <w:t>管</w:t>
      </w:r>
      <w:proofErr w:type="gramEnd"/>
      <w:r w:rsidRPr="002E7C86">
        <w:rPr>
          <w:rFonts w:hAnsi="ˎ̥"/>
          <w:sz w:val="24"/>
        </w:rPr>
        <w:t>结合</w:t>
      </w:r>
      <w:r w:rsidRPr="002E7C86">
        <w:rPr>
          <w:rFonts w:hAnsi="ˎ̥" w:hint="eastAsia"/>
          <w:sz w:val="24"/>
        </w:rPr>
        <w:t>、</w:t>
      </w:r>
      <w:r w:rsidRPr="002E7C86">
        <w:rPr>
          <w:rFonts w:hAnsi="ˎ̥"/>
          <w:sz w:val="24"/>
        </w:rPr>
        <w:t>兼</w:t>
      </w:r>
      <w:r w:rsidRPr="002E7C86">
        <w:rPr>
          <w:rFonts w:hAnsi="ˎ̥" w:hint="eastAsia"/>
          <w:sz w:val="24"/>
        </w:rPr>
        <w:t>备</w:t>
      </w:r>
      <w:r w:rsidRPr="002E7C86">
        <w:rPr>
          <w:rFonts w:hAnsi="ˎ̥"/>
          <w:sz w:val="24"/>
        </w:rPr>
        <w:t>其他多学科的综合</w:t>
      </w:r>
      <w:r w:rsidRPr="002E7C86">
        <w:rPr>
          <w:rFonts w:hAnsi="ˎ̥" w:hint="eastAsia"/>
          <w:sz w:val="24"/>
        </w:rPr>
        <w:t>院校，</w:t>
      </w:r>
      <w:r w:rsidRPr="002E7C86">
        <w:rPr>
          <w:rFonts w:hAnsi="ˎ̥" w:hint="eastAsia"/>
          <w:sz w:val="24"/>
        </w:rPr>
        <w:t>GI</w:t>
      </w:r>
      <w:r w:rsidR="00546276">
        <w:rPr>
          <w:rFonts w:hAnsi="ˎ̥" w:hint="eastAsia"/>
          <w:sz w:val="24"/>
        </w:rPr>
        <w:t>S</w:t>
      </w:r>
      <w:r w:rsidRPr="002E7C86">
        <w:rPr>
          <w:rFonts w:hAnsi="ˎ̥" w:hint="eastAsia"/>
          <w:sz w:val="24"/>
        </w:rPr>
        <w:t>T</w:t>
      </w:r>
      <w:r w:rsidRPr="002E7C86">
        <w:rPr>
          <w:rFonts w:hAnsi="ˎ̥" w:hint="eastAsia"/>
          <w:sz w:val="24"/>
        </w:rPr>
        <w:t>是我</w:t>
      </w:r>
      <w:r w:rsidRPr="002E7C86">
        <w:rPr>
          <w:rFonts w:hAnsi="ˎ̥"/>
          <w:sz w:val="24"/>
        </w:rPr>
        <w:t>国第一所</w:t>
      </w:r>
      <w:r w:rsidRPr="002E7C86">
        <w:rPr>
          <w:rFonts w:hAnsi="ˎ̥" w:hint="eastAsia"/>
          <w:sz w:val="24"/>
        </w:rPr>
        <w:t>独具空间信息科技特色和（北）京什（</w:t>
      </w:r>
      <w:proofErr w:type="gramStart"/>
      <w:r w:rsidRPr="002E7C86">
        <w:rPr>
          <w:rFonts w:hAnsi="ˎ̥" w:hint="eastAsia"/>
          <w:sz w:val="24"/>
        </w:rPr>
        <w:t>邡</w:t>
      </w:r>
      <w:proofErr w:type="gramEnd"/>
      <w:r w:rsidRPr="002E7C86">
        <w:rPr>
          <w:rFonts w:hAnsi="ˎ̥" w:hint="eastAsia"/>
          <w:sz w:val="24"/>
        </w:rPr>
        <w:t>）对口援建机制的高等教育机构</w:t>
      </w:r>
      <w:r w:rsidRPr="002E7C86">
        <w:rPr>
          <w:rFonts w:hAnsi="ˎ̥"/>
          <w:sz w:val="24"/>
        </w:rPr>
        <w:t>。</w:t>
      </w:r>
      <w:r w:rsidRPr="002E7C86">
        <w:rPr>
          <w:rFonts w:hAnsi="ˎ̥" w:hint="eastAsia"/>
          <w:sz w:val="24"/>
        </w:rPr>
        <w:t>学院设立公共基础教学部和空间信息</w:t>
      </w:r>
      <w:r w:rsidR="00A3610F">
        <w:rPr>
          <w:rFonts w:hAnsi="ˎ̥" w:hint="eastAsia"/>
          <w:sz w:val="24"/>
        </w:rPr>
        <w:t>技术</w:t>
      </w:r>
      <w:r w:rsidRPr="002E7C86">
        <w:rPr>
          <w:rFonts w:hAnsi="ˎ̥" w:hint="eastAsia"/>
          <w:sz w:val="24"/>
        </w:rPr>
        <w:t>系</w:t>
      </w:r>
      <w:r w:rsidRPr="002E7C86">
        <w:rPr>
          <w:rFonts w:hint="eastAsia"/>
          <w:sz w:val="24"/>
        </w:rPr>
        <w:t>、电子信息</w:t>
      </w:r>
      <w:r w:rsidR="00A3610F">
        <w:rPr>
          <w:rFonts w:hint="eastAsia"/>
          <w:sz w:val="24"/>
        </w:rPr>
        <w:t>技术</w:t>
      </w:r>
      <w:r w:rsidRPr="002E7C86">
        <w:rPr>
          <w:rFonts w:hint="eastAsia"/>
          <w:sz w:val="24"/>
        </w:rPr>
        <w:t>系、数字水利工程系、数字</w:t>
      </w:r>
      <w:r w:rsidR="00A3610F">
        <w:rPr>
          <w:rFonts w:hint="eastAsia"/>
          <w:sz w:val="24"/>
        </w:rPr>
        <w:t>技术与智慧</w:t>
      </w:r>
      <w:r w:rsidRPr="002E7C86">
        <w:rPr>
          <w:rFonts w:hint="eastAsia"/>
          <w:sz w:val="24"/>
        </w:rPr>
        <w:t>城市系、数字减灾</w:t>
      </w:r>
      <w:r w:rsidR="00A3610F">
        <w:rPr>
          <w:rFonts w:hint="eastAsia"/>
          <w:sz w:val="24"/>
        </w:rPr>
        <w:t>与应急管理</w:t>
      </w:r>
      <w:r w:rsidRPr="002E7C86">
        <w:rPr>
          <w:rFonts w:hint="eastAsia"/>
          <w:sz w:val="24"/>
        </w:rPr>
        <w:t>系</w:t>
      </w:r>
      <w:r w:rsidR="00A3610F">
        <w:rPr>
          <w:rFonts w:hint="eastAsia"/>
          <w:sz w:val="24"/>
        </w:rPr>
        <w:t>/</w:t>
      </w:r>
      <w:r w:rsidR="00A3610F">
        <w:rPr>
          <w:rFonts w:hint="eastAsia"/>
          <w:sz w:val="24"/>
        </w:rPr>
        <w:t>国际数字减灾与应急管理学院</w:t>
      </w:r>
      <w:r w:rsidRPr="002E7C86">
        <w:rPr>
          <w:rFonts w:hint="eastAsia"/>
          <w:sz w:val="24"/>
        </w:rPr>
        <w:t>、数字旅游工程系、数字健康工程系</w:t>
      </w:r>
      <w:r w:rsidRPr="002E7C86">
        <w:rPr>
          <w:rFonts w:hint="eastAsia"/>
          <w:sz w:val="24"/>
        </w:rPr>
        <w:t>/</w:t>
      </w:r>
      <w:r w:rsidRPr="002E7C86">
        <w:rPr>
          <w:rFonts w:hint="eastAsia"/>
          <w:sz w:val="24"/>
        </w:rPr>
        <w:t>国际健康信息学院、数字经济管理系、管理科学与工程系</w:t>
      </w:r>
      <w:r w:rsidRPr="002E7C86">
        <w:rPr>
          <w:rFonts w:hint="eastAsia"/>
          <w:sz w:val="24"/>
        </w:rPr>
        <w:t>/</w:t>
      </w:r>
      <w:r w:rsidRPr="002E7C86">
        <w:rPr>
          <w:rFonts w:hint="eastAsia"/>
          <w:sz w:val="24"/>
        </w:rPr>
        <w:t>国际工程管理学院、科学技术教育系</w:t>
      </w:r>
      <w:r w:rsidRPr="002E7C86">
        <w:rPr>
          <w:rFonts w:hAnsi="ˎ̥" w:hint="eastAsia"/>
          <w:sz w:val="24"/>
        </w:rPr>
        <w:t>，分别由</w:t>
      </w:r>
      <w:r w:rsidRPr="002E7C86">
        <w:rPr>
          <w:rFonts w:hAnsi="ˎ̥" w:hint="eastAsia"/>
          <w:sz w:val="24"/>
        </w:rPr>
        <w:t>BUC</w:t>
      </w:r>
      <w:r w:rsidR="00546276">
        <w:rPr>
          <w:rFonts w:hAnsi="ˎ̥" w:hint="eastAsia"/>
          <w:sz w:val="24"/>
        </w:rPr>
        <w:t>A</w:t>
      </w:r>
      <w:r w:rsidRPr="002E7C86">
        <w:rPr>
          <w:rFonts w:hAnsi="ˎ̥" w:hint="eastAsia"/>
          <w:sz w:val="24"/>
        </w:rPr>
        <w:t>相应成员高校及国内外其他相关优势高校对口援建，并选聘国内外权威专家挂职担任系（院）主要负责人</w:t>
      </w:r>
      <w:r w:rsidRPr="002E7C86">
        <w:rPr>
          <w:rFonts w:hint="eastAsia"/>
          <w:sz w:val="24"/>
        </w:rPr>
        <w:t>。</w:t>
      </w:r>
    </w:p>
    <w:p w:rsidR="00B46E02" w:rsidRPr="002E7C86" w:rsidRDefault="00B46E02" w:rsidP="00471737">
      <w:pPr>
        <w:pStyle w:val="3"/>
        <w:widowControl w:val="0"/>
        <w:adjustRightInd w:val="0"/>
        <w:snapToGrid w:val="0"/>
        <w:spacing w:after="0" w:line="400" w:lineRule="exact"/>
        <w:ind w:leftChars="0" w:left="1260"/>
        <w:jc w:val="both"/>
        <w:rPr>
          <w:b/>
          <w:bCs/>
        </w:rPr>
      </w:pPr>
    </w:p>
    <w:p w:rsidR="00477DD1" w:rsidRPr="002E7C86" w:rsidRDefault="00477DD1" w:rsidP="00471737">
      <w:pPr>
        <w:snapToGrid w:val="0"/>
        <w:spacing w:line="360" w:lineRule="exact"/>
        <w:ind w:leftChars="500" w:left="2160" w:hangingChars="400" w:hanging="960"/>
        <w:jc w:val="both"/>
        <w:rPr>
          <w:rFonts w:ascii="华文细黑" w:eastAsia="华文细黑" w:hAnsi="华文细黑"/>
        </w:rPr>
      </w:pPr>
    </w:p>
    <w:p w:rsidR="00A95BB1" w:rsidRPr="00A95BB1" w:rsidRDefault="00B46E02" w:rsidP="00315AC5">
      <w:pPr>
        <w:tabs>
          <w:tab w:val="left" w:pos="2268"/>
        </w:tabs>
        <w:snapToGrid w:val="0"/>
        <w:spacing w:line="360" w:lineRule="exact"/>
        <w:ind w:firstLineChars="886" w:firstLine="2126"/>
        <w:jc w:val="both"/>
      </w:pPr>
      <w:r w:rsidRPr="002E7C86">
        <w:rPr>
          <w:rFonts w:hint="eastAsia"/>
        </w:rPr>
        <w:t>联系地址：</w:t>
      </w:r>
      <w:r w:rsidRPr="002E7C86">
        <w:rPr>
          <w:rFonts w:hint="eastAsia"/>
        </w:rPr>
        <w:t>100</w:t>
      </w:r>
      <w:r w:rsidR="004058D9">
        <w:rPr>
          <w:rFonts w:hint="eastAsia"/>
        </w:rPr>
        <w:t>080</w:t>
      </w:r>
      <w:r w:rsidR="00A95BB1" w:rsidRPr="00A95BB1">
        <w:t>北京市海淀区海淀大街</w:t>
      </w:r>
      <w:r w:rsidR="00A95BB1" w:rsidRPr="00A95BB1">
        <w:t>3</w:t>
      </w:r>
      <w:r w:rsidR="00A95BB1" w:rsidRPr="00A95BB1">
        <w:t>号</w:t>
      </w:r>
    </w:p>
    <w:p w:rsidR="00096C99" w:rsidRDefault="00315AC5" w:rsidP="00315AC5">
      <w:pPr>
        <w:tabs>
          <w:tab w:val="left" w:pos="2268"/>
        </w:tabs>
        <w:snapToGrid w:val="0"/>
        <w:spacing w:line="360" w:lineRule="exact"/>
        <w:ind w:firstLineChars="1386" w:firstLine="3326"/>
        <w:jc w:val="both"/>
      </w:pPr>
      <w:r w:rsidRPr="00315AC5">
        <w:rPr>
          <w:rFonts w:hint="eastAsia"/>
        </w:rPr>
        <w:t>中关村</w:t>
      </w:r>
      <w:proofErr w:type="gramStart"/>
      <w:r w:rsidRPr="00315AC5">
        <w:rPr>
          <w:rFonts w:hint="eastAsia"/>
        </w:rPr>
        <w:t>西区</w:t>
      </w:r>
      <w:r w:rsidR="00A95BB1" w:rsidRPr="00A95BB1">
        <w:t>鼎好电子</w:t>
      </w:r>
      <w:proofErr w:type="gramEnd"/>
      <w:r w:rsidR="00A95BB1" w:rsidRPr="00A95BB1">
        <w:t>大厦</w:t>
      </w:r>
      <w:r w:rsidR="00A95BB1" w:rsidRPr="00A95BB1">
        <w:t>A</w:t>
      </w:r>
      <w:r w:rsidR="00A95BB1" w:rsidRPr="00A95BB1">
        <w:t>座</w:t>
      </w:r>
      <w:r w:rsidR="00A95BB1" w:rsidRPr="00A95BB1">
        <w:t>1525</w:t>
      </w:r>
      <w:r w:rsidR="00A95BB1" w:rsidRPr="00A95BB1">
        <w:t>号</w:t>
      </w:r>
    </w:p>
    <w:p w:rsidR="00315AC5" w:rsidRPr="00315AC5" w:rsidRDefault="00315AC5" w:rsidP="00315AC5">
      <w:pPr>
        <w:tabs>
          <w:tab w:val="left" w:pos="2268"/>
        </w:tabs>
        <w:snapToGrid w:val="0"/>
        <w:spacing w:line="360" w:lineRule="exact"/>
        <w:ind w:firstLineChars="886" w:firstLine="2126"/>
        <w:jc w:val="both"/>
      </w:pPr>
      <w:r w:rsidRPr="00315AC5">
        <w:rPr>
          <w:rFonts w:hint="eastAsia"/>
        </w:rPr>
        <w:t>电</w:t>
      </w:r>
      <w:r w:rsidRPr="00315AC5">
        <w:rPr>
          <w:rFonts w:hint="eastAsia"/>
        </w:rPr>
        <w:t xml:space="preserve">  </w:t>
      </w:r>
      <w:r w:rsidRPr="00315AC5">
        <w:rPr>
          <w:rFonts w:hint="eastAsia"/>
        </w:rPr>
        <w:t>话：（</w:t>
      </w:r>
      <w:r w:rsidRPr="00315AC5">
        <w:rPr>
          <w:rFonts w:hint="eastAsia"/>
        </w:rPr>
        <w:t>010</w:t>
      </w:r>
      <w:r w:rsidRPr="00315AC5">
        <w:rPr>
          <w:rFonts w:hint="eastAsia"/>
        </w:rPr>
        <w:t>）</w:t>
      </w:r>
      <w:r w:rsidRPr="00315AC5">
        <w:rPr>
          <w:rFonts w:hint="eastAsia"/>
        </w:rPr>
        <w:t>8288-6968  </w:t>
      </w:r>
    </w:p>
    <w:p w:rsidR="00315AC5" w:rsidRPr="00315AC5" w:rsidRDefault="00315AC5" w:rsidP="00315AC5">
      <w:pPr>
        <w:tabs>
          <w:tab w:val="left" w:pos="2268"/>
        </w:tabs>
        <w:snapToGrid w:val="0"/>
        <w:spacing w:line="360" w:lineRule="exact"/>
        <w:ind w:firstLineChars="886" w:firstLine="2126"/>
        <w:jc w:val="both"/>
      </w:pPr>
      <w:r w:rsidRPr="00315AC5">
        <w:rPr>
          <w:rFonts w:hint="eastAsia"/>
        </w:rPr>
        <w:t>传</w:t>
      </w:r>
      <w:r w:rsidRPr="00315AC5">
        <w:rPr>
          <w:rFonts w:hint="eastAsia"/>
        </w:rPr>
        <w:t xml:space="preserve">  </w:t>
      </w:r>
      <w:r w:rsidRPr="00315AC5">
        <w:rPr>
          <w:rFonts w:hint="eastAsia"/>
        </w:rPr>
        <w:t>真：（</w:t>
      </w:r>
      <w:r w:rsidRPr="00315AC5">
        <w:rPr>
          <w:rFonts w:hint="eastAsia"/>
        </w:rPr>
        <w:t>010</w:t>
      </w:r>
      <w:r w:rsidRPr="00315AC5">
        <w:rPr>
          <w:rFonts w:hint="eastAsia"/>
        </w:rPr>
        <w:t>）</w:t>
      </w:r>
      <w:r w:rsidRPr="00315AC5">
        <w:rPr>
          <w:rFonts w:hint="eastAsia"/>
        </w:rPr>
        <w:t>8288-6689</w:t>
      </w:r>
    </w:p>
    <w:p w:rsidR="00B46E02" w:rsidRPr="002E7C86" w:rsidRDefault="00B46E02" w:rsidP="003721F4">
      <w:pPr>
        <w:tabs>
          <w:tab w:val="left" w:pos="2268"/>
        </w:tabs>
        <w:snapToGrid w:val="0"/>
        <w:spacing w:line="360" w:lineRule="exact"/>
        <w:ind w:firstLineChars="886" w:firstLine="2126"/>
        <w:jc w:val="both"/>
      </w:pPr>
      <w:r w:rsidRPr="002E7C86">
        <w:rPr>
          <w:rFonts w:hint="eastAsia"/>
        </w:rPr>
        <w:t>E-mail</w:t>
      </w:r>
      <w:r w:rsidRPr="002E7C86">
        <w:rPr>
          <w:rFonts w:hint="eastAsia"/>
        </w:rPr>
        <w:t>：</w:t>
      </w:r>
      <w:r w:rsidRPr="002E7C86">
        <w:rPr>
          <w:rFonts w:hint="eastAsia"/>
        </w:rPr>
        <w:t>idc@pku.edu.cn</w:t>
      </w:r>
    </w:p>
    <w:p w:rsidR="00E270E8" w:rsidRPr="002E7C86" w:rsidRDefault="00B46E02" w:rsidP="001B7E1C">
      <w:pPr>
        <w:snapToGrid w:val="0"/>
        <w:spacing w:line="360" w:lineRule="exact"/>
        <w:ind w:firstLineChars="877" w:firstLine="2105"/>
        <w:jc w:val="both"/>
        <w:rPr>
          <w:bCs/>
        </w:rPr>
      </w:pPr>
      <w:r w:rsidRPr="002E7C86">
        <w:rPr>
          <w:rFonts w:hint="eastAsia"/>
        </w:rPr>
        <w:lastRenderedPageBreak/>
        <w:t>主页：</w:t>
      </w:r>
      <w:hyperlink r:id="rId9" w:history="1">
        <w:r w:rsidRPr="002E7C86">
          <w:t>http://digitalchina.pku.edu.cn</w:t>
        </w:r>
      </w:hyperlink>
      <w:r w:rsidRPr="002E7C86">
        <w:rPr>
          <w:rFonts w:hint="eastAsia"/>
        </w:rPr>
        <w:t xml:space="preserve"> </w:t>
      </w:r>
    </w:p>
    <w:sectPr w:rsidR="00E270E8" w:rsidRPr="002E7C86" w:rsidSect="00B332E1">
      <w:footerReference w:type="default" r:id="rId10"/>
      <w:pgSz w:w="11906" w:h="16838"/>
      <w:pgMar w:top="1200" w:right="1400" w:bottom="1200" w:left="14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85E" w:rsidRDefault="00CB685E" w:rsidP="00F67967">
      <w:r>
        <w:separator/>
      </w:r>
    </w:p>
  </w:endnote>
  <w:endnote w:type="continuationSeparator" w:id="0">
    <w:p w:rsidR="00CB685E" w:rsidRDefault="00CB685E" w:rsidP="00F6796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方正大黑简体2.">
    <w:altName w:val="Arial Unicode MS"/>
    <w:panose1 w:val="00000000000000000000"/>
    <w:charset w:val="86"/>
    <w:family w:val="swiss"/>
    <w:notTrueType/>
    <w:pitch w:val="default"/>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华文仿宋">
    <w:panose1 w:val="02010600040101010101"/>
    <w:charset w:val="86"/>
    <w:family w:val="auto"/>
    <w:pitch w:val="variable"/>
    <w:sig w:usb0="00000287" w:usb1="080F0000" w:usb2="00000010" w:usb3="00000000" w:csb0="0004009F" w:csb1="00000000"/>
  </w:font>
  <w:font w:name="ˎ̥">
    <w:altName w:val="Times New Roman"/>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824" w:rsidRPr="009C1824" w:rsidRDefault="00EB5AFE">
    <w:pPr>
      <w:pStyle w:val="aa"/>
      <w:jc w:val="center"/>
      <w:rPr>
        <w:sz w:val="21"/>
        <w:szCs w:val="21"/>
      </w:rPr>
    </w:pPr>
    <w:r w:rsidRPr="009C1824">
      <w:rPr>
        <w:sz w:val="21"/>
        <w:szCs w:val="21"/>
      </w:rPr>
      <w:fldChar w:fldCharType="begin"/>
    </w:r>
    <w:r w:rsidR="009C1824" w:rsidRPr="009C1824">
      <w:rPr>
        <w:sz w:val="21"/>
        <w:szCs w:val="21"/>
      </w:rPr>
      <w:instrText xml:space="preserve"> PAGE   \* MERGEFORMAT </w:instrText>
    </w:r>
    <w:r w:rsidRPr="009C1824">
      <w:rPr>
        <w:sz w:val="21"/>
        <w:szCs w:val="21"/>
      </w:rPr>
      <w:fldChar w:fldCharType="separate"/>
    </w:r>
    <w:r w:rsidR="002C6B02" w:rsidRPr="002C6B02">
      <w:rPr>
        <w:noProof/>
        <w:sz w:val="21"/>
        <w:szCs w:val="21"/>
        <w:lang w:val="zh-CN"/>
      </w:rPr>
      <w:t>3</w:t>
    </w:r>
    <w:r w:rsidRPr="009C1824">
      <w:rPr>
        <w:sz w:val="21"/>
        <w:szCs w:val="21"/>
      </w:rPr>
      <w:fldChar w:fldCharType="end"/>
    </w:r>
  </w:p>
  <w:p w:rsidR="009C1824" w:rsidRDefault="009C1824">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85E" w:rsidRDefault="00CB685E" w:rsidP="00F67967">
      <w:r>
        <w:separator/>
      </w:r>
    </w:p>
  </w:footnote>
  <w:footnote w:type="continuationSeparator" w:id="0">
    <w:p w:rsidR="00CB685E" w:rsidRDefault="00CB685E" w:rsidP="00F6796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F4FDA"/>
    <w:multiLevelType w:val="hybridMultilevel"/>
    <w:tmpl w:val="3634D9BE"/>
    <w:lvl w:ilvl="0" w:tplc="04090001">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
    <w:nsid w:val="55F02634"/>
    <w:multiLevelType w:val="hybridMultilevel"/>
    <w:tmpl w:val="913E5D4E"/>
    <w:lvl w:ilvl="0" w:tplc="04090007">
      <w:start w:val="1"/>
      <w:numFmt w:val="bullet"/>
      <w:lvlText w:val=""/>
      <w:lvlJc w:val="left"/>
      <w:pPr>
        <w:tabs>
          <w:tab w:val="num" w:pos="1260"/>
        </w:tabs>
        <w:ind w:left="1260" w:hanging="420"/>
      </w:pPr>
      <w:rPr>
        <w:rFonts w:ascii="Wingdings" w:hAnsi="Wingdings" w:hint="default"/>
        <w:sz w:val="16"/>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tentative="1">
      <w:start w:val="1"/>
      <w:numFmt w:val="bullet"/>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2">
    <w:nsid w:val="624F29BC"/>
    <w:multiLevelType w:val="multilevel"/>
    <w:tmpl w:val="1706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AE1B21"/>
    <w:multiLevelType w:val="hybridMultilevel"/>
    <w:tmpl w:val="0FFA5EFA"/>
    <w:lvl w:ilvl="0" w:tplc="21401494">
      <w:start w:val="1"/>
      <w:numFmt w:val="bullet"/>
      <w:lvlText w:val=""/>
      <w:lvlJc w:val="left"/>
      <w:pPr>
        <w:tabs>
          <w:tab w:val="num" w:pos="720"/>
        </w:tabs>
        <w:ind w:left="720" w:hanging="360"/>
      </w:pPr>
      <w:rPr>
        <w:rFonts w:ascii="Wingdings" w:hAnsi="Wingdings" w:hint="default"/>
      </w:rPr>
    </w:lvl>
    <w:lvl w:ilvl="1" w:tplc="EA242874" w:tentative="1">
      <w:start w:val="1"/>
      <w:numFmt w:val="bullet"/>
      <w:lvlText w:val=""/>
      <w:lvlJc w:val="left"/>
      <w:pPr>
        <w:tabs>
          <w:tab w:val="num" w:pos="1440"/>
        </w:tabs>
        <w:ind w:left="1440" w:hanging="360"/>
      </w:pPr>
      <w:rPr>
        <w:rFonts w:ascii="Wingdings" w:hAnsi="Wingdings" w:hint="default"/>
      </w:rPr>
    </w:lvl>
    <w:lvl w:ilvl="2" w:tplc="3BFA58FC" w:tentative="1">
      <w:start w:val="1"/>
      <w:numFmt w:val="bullet"/>
      <w:lvlText w:val=""/>
      <w:lvlJc w:val="left"/>
      <w:pPr>
        <w:tabs>
          <w:tab w:val="num" w:pos="2160"/>
        </w:tabs>
        <w:ind w:left="2160" w:hanging="360"/>
      </w:pPr>
      <w:rPr>
        <w:rFonts w:ascii="Wingdings" w:hAnsi="Wingdings" w:hint="default"/>
      </w:rPr>
    </w:lvl>
    <w:lvl w:ilvl="3" w:tplc="3AF8CEF2" w:tentative="1">
      <w:start w:val="1"/>
      <w:numFmt w:val="bullet"/>
      <w:lvlText w:val=""/>
      <w:lvlJc w:val="left"/>
      <w:pPr>
        <w:tabs>
          <w:tab w:val="num" w:pos="2880"/>
        </w:tabs>
        <w:ind w:left="2880" w:hanging="360"/>
      </w:pPr>
      <w:rPr>
        <w:rFonts w:ascii="Wingdings" w:hAnsi="Wingdings" w:hint="default"/>
      </w:rPr>
    </w:lvl>
    <w:lvl w:ilvl="4" w:tplc="8E2EDCC4" w:tentative="1">
      <w:start w:val="1"/>
      <w:numFmt w:val="bullet"/>
      <w:lvlText w:val=""/>
      <w:lvlJc w:val="left"/>
      <w:pPr>
        <w:tabs>
          <w:tab w:val="num" w:pos="3600"/>
        </w:tabs>
        <w:ind w:left="3600" w:hanging="360"/>
      </w:pPr>
      <w:rPr>
        <w:rFonts w:ascii="Wingdings" w:hAnsi="Wingdings" w:hint="default"/>
      </w:rPr>
    </w:lvl>
    <w:lvl w:ilvl="5" w:tplc="EB1C59A6" w:tentative="1">
      <w:start w:val="1"/>
      <w:numFmt w:val="bullet"/>
      <w:lvlText w:val=""/>
      <w:lvlJc w:val="left"/>
      <w:pPr>
        <w:tabs>
          <w:tab w:val="num" w:pos="4320"/>
        </w:tabs>
        <w:ind w:left="4320" w:hanging="360"/>
      </w:pPr>
      <w:rPr>
        <w:rFonts w:ascii="Wingdings" w:hAnsi="Wingdings" w:hint="default"/>
      </w:rPr>
    </w:lvl>
    <w:lvl w:ilvl="6" w:tplc="8B4C83EA" w:tentative="1">
      <w:start w:val="1"/>
      <w:numFmt w:val="bullet"/>
      <w:lvlText w:val=""/>
      <w:lvlJc w:val="left"/>
      <w:pPr>
        <w:tabs>
          <w:tab w:val="num" w:pos="5040"/>
        </w:tabs>
        <w:ind w:left="5040" w:hanging="360"/>
      </w:pPr>
      <w:rPr>
        <w:rFonts w:ascii="Wingdings" w:hAnsi="Wingdings" w:hint="default"/>
      </w:rPr>
    </w:lvl>
    <w:lvl w:ilvl="7" w:tplc="2618D72E" w:tentative="1">
      <w:start w:val="1"/>
      <w:numFmt w:val="bullet"/>
      <w:lvlText w:val=""/>
      <w:lvlJc w:val="left"/>
      <w:pPr>
        <w:tabs>
          <w:tab w:val="num" w:pos="5760"/>
        </w:tabs>
        <w:ind w:left="5760" w:hanging="360"/>
      </w:pPr>
      <w:rPr>
        <w:rFonts w:ascii="Wingdings" w:hAnsi="Wingdings" w:hint="default"/>
      </w:rPr>
    </w:lvl>
    <w:lvl w:ilvl="8" w:tplc="80EC7C68"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stylePaneFormatFilter w:val="3F01"/>
  <w:trackRevisions/>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46E02"/>
    <w:rsid w:val="0001280A"/>
    <w:rsid w:val="00015AC7"/>
    <w:rsid w:val="00020E9C"/>
    <w:rsid w:val="00024511"/>
    <w:rsid w:val="00040A63"/>
    <w:rsid w:val="000721C6"/>
    <w:rsid w:val="00077DC6"/>
    <w:rsid w:val="00096C99"/>
    <w:rsid w:val="000C77AA"/>
    <w:rsid w:val="000D2B09"/>
    <w:rsid w:val="000E1D85"/>
    <w:rsid w:val="000E3518"/>
    <w:rsid w:val="000E6B56"/>
    <w:rsid w:val="000F23CB"/>
    <w:rsid w:val="001150D6"/>
    <w:rsid w:val="00116B37"/>
    <w:rsid w:val="001402CA"/>
    <w:rsid w:val="00154520"/>
    <w:rsid w:val="0016217E"/>
    <w:rsid w:val="001632FD"/>
    <w:rsid w:val="00165E9F"/>
    <w:rsid w:val="00171625"/>
    <w:rsid w:val="0018539A"/>
    <w:rsid w:val="0018722F"/>
    <w:rsid w:val="001B0943"/>
    <w:rsid w:val="001B11D7"/>
    <w:rsid w:val="001B7E1C"/>
    <w:rsid w:val="001E5664"/>
    <w:rsid w:val="00217A8C"/>
    <w:rsid w:val="00225F23"/>
    <w:rsid w:val="002271FA"/>
    <w:rsid w:val="00251017"/>
    <w:rsid w:val="0025552D"/>
    <w:rsid w:val="00270CB6"/>
    <w:rsid w:val="002A435D"/>
    <w:rsid w:val="002C4BAC"/>
    <w:rsid w:val="002C4D96"/>
    <w:rsid w:val="002C6B02"/>
    <w:rsid w:val="002E7C86"/>
    <w:rsid w:val="00304F8E"/>
    <w:rsid w:val="00315AC5"/>
    <w:rsid w:val="00341CFD"/>
    <w:rsid w:val="003657AA"/>
    <w:rsid w:val="00371A16"/>
    <w:rsid w:val="003721F4"/>
    <w:rsid w:val="00376FBA"/>
    <w:rsid w:val="003B7AC3"/>
    <w:rsid w:val="003E0621"/>
    <w:rsid w:val="003E24CC"/>
    <w:rsid w:val="003E60B1"/>
    <w:rsid w:val="003F3229"/>
    <w:rsid w:val="004058D9"/>
    <w:rsid w:val="004126CD"/>
    <w:rsid w:val="00421DC8"/>
    <w:rsid w:val="0043567E"/>
    <w:rsid w:val="00471737"/>
    <w:rsid w:val="00473A69"/>
    <w:rsid w:val="00474D71"/>
    <w:rsid w:val="00477DD1"/>
    <w:rsid w:val="0048183D"/>
    <w:rsid w:val="00486C41"/>
    <w:rsid w:val="00492188"/>
    <w:rsid w:val="004C13B2"/>
    <w:rsid w:val="004D2876"/>
    <w:rsid w:val="004F4763"/>
    <w:rsid w:val="005116C2"/>
    <w:rsid w:val="00512625"/>
    <w:rsid w:val="00515E71"/>
    <w:rsid w:val="00516573"/>
    <w:rsid w:val="00536A89"/>
    <w:rsid w:val="00546276"/>
    <w:rsid w:val="005517B4"/>
    <w:rsid w:val="00576970"/>
    <w:rsid w:val="00586B2F"/>
    <w:rsid w:val="0059191D"/>
    <w:rsid w:val="0059268A"/>
    <w:rsid w:val="005C5A71"/>
    <w:rsid w:val="005D2C39"/>
    <w:rsid w:val="005D6916"/>
    <w:rsid w:val="005F2BFC"/>
    <w:rsid w:val="00617CA3"/>
    <w:rsid w:val="00670731"/>
    <w:rsid w:val="00673A16"/>
    <w:rsid w:val="006746C6"/>
    <w:rsid w:val="00682785"/>
    <w:rsid w:val="00693084"/>
    <w:rsid w:val="006B68E8"/>
    <w:rsid w:val="006E5753"/>
    <w:rsid w:val="006F4C7A"/>
    <w:rsid w:val="007111EF"/>
    <w:rsid w:val="00715E35"/>
    <w:rsid w:val="0072548A"/>
    <w:rsid w:val="007736D7"/>
    <w:rsid w:val="00777606"/>
    <w:rsid w:val="007849ED"/>
    <w:rsid w:val="00787EEE"/>
    <w:rsid w:val="00794004"/>
    <w:rsid w:val="007A03DA"/>
    <w:rsid w:val="007D6763"/>
    <w:rsid w:val="007E14A1"/>
    <w:rsid w:val="0082132B"/>
    <w:rsid w:val="00825142"/>
    <w:rsid w:val="00860E0A"/>
    <w:rsid w:val="008B6BE1"/>
    <w:rsid w:val="008D1EC9"/>
    <w:rsid w:val="008E437E"/>
    <w:rsid w:val="008E6057"/>
    <w:rsid w:val="008F1530"/>
    <w:rsid w:val="008F2D97"/>
    <w:rsid w:val="00916FD2"/>
    <w:rsid w:val="00917CFB"/>
    <w:rsid w:val="0092536C"/>
    <w:rsid w:val="00945E42"/>
    <w:rsid w:val="0098257C"/>
    <w:rsid w:val="00983094"/>
    <w:rsid w:val="0098342F"/>
    <w:rsid w:val="009954D3"/>
    <w:rsid w:val="009B3A21"/>
    <w:rsid w:val="009C1824"/>
    <w:rsid w:val="009D0FDF"/>
    <w:rsid w:val="009D4C00"/>
    <w:rsid w:val="009E717D"/>
    <w:rsid w:val="00A23B3A"/>
    <w:rsid w:val="00A34E5E"/>
    <w:rsid w:val="00A3610F"/>
    <w:rsid w:val="00A37223"/>
    <w:rsid w:val="00A4661E"/>
    <w:rsid w:val="00A50D3C"/>
    <w:rsid w:val="00A547ED"/>
    <w:rsid w:val="00A549EF"/>
    <w:rsid w:val="00A74977"/>
    <w:rsid w:val="00A82D1D"/>
    <w:rsid w:val="00A83045"/>
    <w:rsid w:val="00A95BB1"/>
    <w:rsid w:val="00AA402C"/>
    <w:rsid w:val="00AB5A6C"/>
    <w:rsid w:val="00B160AE"/>
    <w:rsid w:val="00B332E1"/>
    <w:rsid w:val="00B462AB"/>
    <w:rsid w:val="00B46E02"/>
    <w:rsid w:val="00B53E5E"/>
    <w:rsid w:val="00B6376D"/>
    <w:rsid w:val="00B65DC2"/>
    <w:rsid w:val="00B82AE2"/>
    <w:rsid w:val="00BB36F1"/>
    <w:rsid w:val="00BB7DAF"/>
    <w:rsid w:val="00BD425F"/>
    <w:rsid w:val="00BE1142"/>
    <w:rsid w:val="00BE2508"/>
    <w:rsid w:val="00BF7B3D"/>
    <w:rsid w:val="00C03A4D"/>
    <w:rsid w:val="00C25C38"/>
    <w:rsid w:val="00C2623C"/>
    <w:rsid w:val="00C333DC"/>
    <w:rsid w:val="00C630F5"/>
    <w:rsid w:val="00C754ED"/>
    <w:rsid w:val="00C83253"/>
    <w:rsid w:val="00C900B9"/>
    <w:rsid w:val="00C955C1"/>
    <w:rsid w:val="00CA593D"/>
    <w:rsid w:val="00CB0088"/>
    <w:rsid w:val="00CB685E"/>
    <w:rsid w:val="00CC5C73"/>
    <w:rsid w:val="00CE0122"/>
    <w:rsid w:val="00CE2AC9"/>
    <w:rsid w:val="00CE38D4"/>
    <w:rsid w:val="00CE651E"/>
    <w:rsid w:val="00CF5E53"/>
    <w:rsid w:val="00D02EFC"/>
    <w:rsid w:val="00D322BE"/>
    <w:rsid w:val="00D5268E"/>
    <w:rsid w:val="00D6170A"/>
    <w:rsid w:val="00D910DF"/>
    <w:rsid w:val="00D93C9C"/>
    <w:rsid w:val="00DB352B"/>
    <w:rsid w:val="00DC124F"/>
    <w:rsid w:val="00DC597F"/>
    <w:rsid w:val="00DF4EFF"/>
    <w:rsid w:val="00E00DAB"/>
    <w:rsid w:val="00E1631F"/>
    <w:rsid w:val="00E23946"/>
    <w:rsid w:val="00E270E8"/>
    <w:rsid w:val="00E46D01"/>
    <w:rsid w:val="00E46F24"/>
    <w:rsid w:val="00E56D39"/>
    <w:rsid w:val="00E72D57"/>
    <w:rsid w:val="00E733CC"/>
    <w:rsid w:val="00E83D99"/>
    <w:rsid w:val="00E94861"/>
    <w:rsid w:val="00EB3343"/>
    <w:rsid w:val="00EB5AFE"/>
    <w:rsid w:val="00EB73F9"/>
    <w:rsid w:val="00EC0B93"/>
    <w:rsid w:val="00EC33AC"/>
    <w:rsid w:val="00ED4EF6"/>
    <w:rsid w:val="00EE4939"/>
    <w:rsid w:val="00EF2961"/>
    <w:rsid w:val="00EF7253"/>
    <w:rsid w:val="00F208DB"/>
    <w:rsid w:val="00F23195"/>
    <w:rsid w:val="00F32A76"/>
    <w:rsid w:val="00F51F53"/>
    <w:rsid w:val="00F67967"/>
    <w:rsid w:val="00F81D0B"/>
    <w:rsid w:val="00F85E9A"/>
    <w:rsid w:val="00F92A17"/>
    <w:rsid w:val="00F95748"/>
    <w:rsid w:val="00FB559D"/>
    <w:rsid w:val="00FE1A8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46E02"/>
    <w:rPr>
      <w:sz w:val="24"/>
      <w:szCs w:val="24"/>
    </w:rPr>
  </w:style>
  <w:style w:type="paragraph" w:styleId="2">
    <w:name w:val="heading 2"/>
    <w:basedOn w:val="a"/>
    <w:next w:val="a"/>
    <w:link w:val="2Char"/>
    <w:qFormat/>
    <w:rsid w:val="00077DC6"/>
    <w:pPr>
      <w:keepNext/>
      <w:keepLines/>
      <w:widowControl w:val="0"/>
      <w:spacing w:before="260" w:after="260" w:line="416" w:lineRule="auto"/>
      <w:jc w:val="both"/>
      <w:outlineLvl w:val="1"/>
    </w:pPr>
    <w:rPr>
      <w:rFonts w:ascii="Arial" w:eastAsia="黑体" w:hAnsi="Arial"/>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B46E02"/>
    <w:pPr>
      <w:widowControl w:val="0"/>
      <w:snapToGrid w:val="0"/>
      <w:spacing w:beforeLines="30" w:line="440" w:lineRule="atLeast"/>
      <w:ind w:firstLine="510"/>
      <w:jc w:val="both"/>
    </w:pPr>
    <w:rPr>
      <w:kern w:val="2"/>
      <w:sz w:val="28"/>
      <w:szCs w:val="20"/>
    </w:rPr>
  </w:style>
  <w:style w:type="paragraph" w:customStyle="1" w:styleId="a4">
    <w:name w:val="大字正文"/>
    <w:basedOn w:val="a"/>
    <w:rsid w:val="00B46E02"/>
    <w:pPr>
      <w:widowControl w:val="0"/>
      <w:spacing w:line="360" w:lineRule="auto"/>
      <w:ind w:firstLine="437"/>
      <w:jc w:val="both"/>
    </w:pPr>
    <w:rPr>
      <w:kern w:val="2"/>
    </w:rPr>
  </w:style>
  <w:style w:type="paragraph" w:styleId="3">
    <w:name w:val="Body Text Indent 3"/>
    <w:basedOn w:val="a"/>
    <w:rsid w:val="00B46E02"/>
    <w:pPr>
      <w:spacing w:after="120"/>
      <w:ind w:leftChars="200" w:left="420"/>
    </w:pPr>
    <w:rPr>
      <w:sz w:val="16"/>
      <w:szCs w:val="16"/>
    </w:rPr>
  </w:style>
  <w:style w:type="paragraph" w:styleId="a5">
    <w:name w:val="Balloon Text"/>
    <w:basedOn w:val="a"/>
    <w:semiHidden/>
    <w:rsid w:val="00C25C38"/>
    <w:rPr>
      <w:sz w:val="18"/>
      <w:szCs w:val="18"/>
    </w:rPr>
  </w:style>
  <w:style w:type="character" w:styleId="a6">
    <w:name w:val="annotation reference"/>
    <w:basedOn w:val="a0"/>
    <w:semiHidden/>
    <w:rsid w:val="0098342F"/>
    <w:rPr>
      <w:sz w:val="21"/>
      <w:szCs w:val="21"/>
    </w:rPr>
  </w:style>
  <w:style w:type="paragraph" w:styleId="a7">
    <w:name w:val="annotation text"/>
    <w:basedOn w:val="a"/>
    <w:semiHidden/>
    <w:rsid w:val="0098342F"/>
  </w:style>
  <w:style w:type="paragraph" w:styleId="a8">
    <w:name w:val="annotation subject"/>
    <w:basedOn w:val="a7"/>
    <w:next w:val="a7"/>
    <w:semiHidden/>
    <w:rsid w:val="0098342F"/>
    <w:rPr>
      <w:b/>
      <w:bCs/>
    </w:rPr>
  </w:style>
  <w:style w:type="paragraph" w:customStyle="1" w:styleId="CharCharCharChar">
    <w:name w:val="Char Char Char Char"/>
    <w:basedOn w:val="a"/>
    <w:autoRedefine/>
    <w:semiHidden/>
    <w:rsid w:val="00DF4EFF"/>
    <w:pPr>
      <w:snapToGrid w:val="0"/>
      <w:spacing w:after="160" w:line="300" w:lineRule="auto"/>
    </w:pPr>
    <w:rPr>
      <w:rFonts w:ascii="仿宋_GB2312" w:eastAsia="仿宋_GB2312" w:hAnsi="Verdana"/>
      <w:b/>
      <w:sz w:val="28"/>
      <w:szCs w:val="28"/>
      <w:lang w:eastAsia="en-US"/>
    </w:rPr>
  </w:style>
  <w:style w:type="paragraph" w:styleId="a9">
    <w:name w:val="header"/>
    <w:basedOn w:val="a"/>
    <w:link w:val="Char"/>
    <w:rsid w:val="00F6796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rsid w:val="00F67967"/>
    <w:rPr>
      <w:sz w:val="18"/>
      <w:szCs w:val="18"/>
    </w:rPr>
  </w:style>
  <w:style w:type="paragraph" w:styleId="aa">
    <w:name w:val="footer"/>
    <w:basedOn w:val="a"/>
    <w:link w:val="Char0"/>
    <w:uiPriority w:val="99"/>
    <w:rsid w:val="00F67967"/>
    <w:pPr>
      <w:tabs>
        <w:tab w:val="center" w:pos="4153"/>
        <w:tab w:val="right" w:pos="8306"/>
      </w:tabs>
      <w:snapToGrid w:val="0"/>
    </w:pPr>
    <w:rPr>
      <w:sz w:val="18"/>
      <w:szCs w:val="18"/>
    </w:rPr>
  </w:style>
  <w:style w:type="character" w:customStyle="1" w:styleId="Char0">
    <w:name w:val="页脚 Char"/>
    <w:basedOn w:val="a0"/>
    <w:link w:val="aa"/>
    <w:uiPriority w:val="99"/>
    <w:rsid w:val="00F67967"/>
    <w:rPr>
      <w:sz w:val="18"/>
      <w:szCs w:val="18"/>
    </w:rPr>
  </w:style>
  <w:style w:type="character" w:customStyle="1" w:styleId="2Char">
    <w:name w:val="标题 2 Char"/>
    <w:basedOn w:val="a0"/>
    <w:link w:val="2"/>
    <w:rsid w:val="00077DC6"/>
    <w:rPr>
      <w:rFonts w:ascii="Arial" w:eastAsia="黑体" w:hAnsi="Arial"/>
      <w:b/>
      <w:bCs/>
      <w:kern w:val="2"/>
      <w:sz w:val="32"/>
      <w:szCs w:val="32"/>
    </w:rPr>
  </w:style>
  <w:style w:type="paragraph" w:styleId="ab">
    <w:name w:val="Normal (Web)"/>
    <w:basedOn w:val="a"/>
    <w:uiPriority w:val="99"/>
    <w:unhideWhenUsed/>
    <w:rsid w:val="00492188"/>
    <w:pPr>
      <w:spacing w:before="100" w:beforeAutospacing="1" w:after="100" w:afterAutospacing="1"/>
    </w:pPr>
    <w:rPr>
      <w:rFonts w:ascii="宋体" w:hAnsi="宋体" w:cs="宋体"/>
    </w:rPr>
  </w:style>
  <w:style w:type="paragraph" w:customStyle="1" w:styleId="Pa0">
    <w:name w:val="Pa0"/>
    <w:basedOn w:val="a"/>
    <w:next w:val="a"/>
    <w:uiPriority w:val="99"/>
    <w:rsid w:val="00512625"/>
    <w:pPr>
      <w:widowControl w:val="0"/>
      <w:autoSpaceDE w:val="0"/>
      <w:autoSpaceDN w:val="0"/>
      <w:adjustRightInd w:val="0"/>
      <w:spacing w:line="241" w:lineRule="atLeast"/>
    </w:pPr>
    <w:rPr>
      <w:rFonts w:ascii="方正大黑简体2." w:eastAsia="方正大黑简体2."/>
    </w:rPr>
  </w:style>
  <w:style w:type="character" w:customStyle="1" w:styleId="A10">
    <w:name w:val="A1"/>
    <w:uiPriority w:val="99"/>
    <w:rsid w:val="00512625"/>
    <w:rPr>
      <w:rFonts w:cs="方正大黑简体2."/>
      <w:color w:val="193360"/>
      <w:sz w:val="36"/>
      <w:szCs w:val="36"/>
    </w:rPr>
  </w:style>
  <w:style w:type="paragraph" w:customStyle="1" w:styleId="Char1">
    <w:name w:val="Char"/>
    <w:basedOn w:val="a"/>
    <w:rsid w:val="00C03A4D"/>
    <w:pPr>
      <w:spacing w:after="160" w:line="240" w:lineRule="exact"/>
    </w:pPr>
    <w:rPr>
      <w:rFonts w:ascii="Verdana" w:hAnsi="Verdana"/>
      <w:sz w:val="20"/>
      <w:szCs w:val="20"/>
      <w:lang w:eastAsia="en-US"/>
    </w:rPr>
  </w:style>
  <w:style w:type="character" w:customStyle="1" w:styleId="style41">
    <w:name w:val="style41"/>
    <w:basedOn w:val="a0"/>
    <w:rsid w:val="00670731"/>
    <w:rPr>
      <w:color w:val="FF7800"/>
    </w:rPr>
  </w:style>
  <w:style w:type="paragraph" w:styleId="ac">
    <w:name w:val="List Paragraph"/>
    <w:basedOn w:val="a"/>
    <w:uiPriority w:val="34"/>
    <w:qFormat/>
    <w:rsid w:val="00D322BE"/>
    <w:pPr>
      <w:ind w:firstLineChars="200" w:firstLine="420"/>
    </w:pPr>
    <w:rPr>
      <w:rFonts w:ascii="宋体" w:hAnsi="宋体" w:cs="宋体"/>
    </w:rPr>
  </w:style>
  <w:style w:type="character" w:styleId="ad">
    <w:name w:val="Hyperlink"/>
    <w:basedOn w:val="a0"/>
    <w:uiPriority w:val="99"/>
    <w:unhideWhenUsed/>
    <w:rsid w:val="00315AC5"/>
    <w:rPr>
      <w:color w:val="0000FF"/>
      <w:u w:val="single"/>
    </w:rPr>
  </w:style>
  <w:style w:type="character" w:styleId="ae">
    <w:name w:val="Strong"/>
    <w:basedOn w:val="a0"/>
    <w:uiPriority w:val="22"/>
    <w:qFormat/>
    <w:rsid w:val="00EE4939"/>
    <w:rPr>
      <w:b/>
      <w:bCs/>
    </w:rPr>
  </w:style>
</w:styles>
</file>

<file path=word/webSettings.xml><?xml version="1.0" encoding="utf-8"?>
<w:webSettings xmlns:r="http://schemas.openxmlformats.org/officeDocument/2006/relationships" xmlns:w="http://schemas.openxmlformats.org/wordprocessingml/2006/main">
  <w:divs>
    <w:div w:id="315035389">
      <w:bodyDiv w:val="1"/>
      <w:marLeft w:val="0"/>
      <w:marRight w:val="0"/>
      <w:marTop w:val="0"/>
      <w:marBottom w:val="0"/>
      <w:divBdr>
        <w:top w:val="none" w:sz="0" w:space="0" w:color="auto"/>
        <w:left w:val="none" w:sz="0" w:space="0" w:color="auto"/>
        <w:bottom w:val="none" w:sz="0" w:space="0" w:color="auto"/>
        <w:right w:val="none" w:sz="0" w:space="0" w:color="auto"/>
      </w:divBdr>
    </w:div>
    <w:div w:id="446850477">
      <w:bodyDiv w:val="1"/>
      <w:marLeft w:val="0"/>
      <w:marRight w:val="0"/>
      <w:marTop w:val="0"/>
      <w:marBottom w:val="0"/>
      <w:divBdr>
        <w:top w:val="none" w:sz="0" w:space="0" w:color="auto"/>
        <w:left w:val="none" w:sz="0" w:space="0" w:color="auto"/>
        <w:bottom w:val="none" w:sz="0" w:space="0" w:color="auto"/>
        <w:right w:val="none" w:sz="0" w:space="0" w:color="auto"/>
      </w:divBdr>
      <w:divsChild>
        <w:div w:id="1200629703">
          <w:marLeft w:val="0"/>
          <w:marRight w:val="0"/>
          <w:marTop w:val="0"/>
          <w:marBottom w:val="180"/>
          <w:divBdr>
            <w:top w:val="none" w:sz="0" w:space="0" w:color="auto"/>
            <w:left w:val="none" w:sz="0" w:space="0" w:color="auto"/>
            <w:bottom w:val="none" w:sz="0" w:space="0" w:color="auto"/>
            <w:right w:val="none" w:sz="0" w:space="0" w:color="auto"/>
          </w:divBdr>
          <w:divsChild>
            <w:div w:id="1812936419">
              <w:marLeft w:val="0"/>
              <w:marRight w:val="0"/>
              <w:marTop w:val="0"/>
              <w:marBottom w:val="0"/>
              <w:divBdr>
                <w:top w:val="none" w:sz="0" w:space="0" w:color="auto"/>
                <w:left w:val="none" w:sz="0" w:space="0" w:color="auto"/>
                <w:bottom w:val="none" w:sz="0" w:space="0" w:color="auto"/>
                <w:right w:val="none" w:sz="0" w:space="0" w:color="auto"/>
              </w:divBdr>
              <w:divsChild>
                <w:div w:id="6608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86997">
      <w:bodyDiv w:val="1"/>
      <w:marLeft w:val="0"/>
      <w:marRight w:val="0"/>
      <w:marTop w:val="0"/>
      <w:marBottom w:val="0"/>
      <w:divBdr>
        <w:top w:val="none" w:sz="0" w:space="0" w:color="auto"/>
        <w:left w:val="none" w:sz="0" w:space="0" w:color="auto"/>
        <w:bottom w:val="none" w:sz="0" w:space="0" w:color="auto"/>
        <w:right w:val="none" w:sz="0" w:space="0" w:color="auto"/>
      </w:divBdr>
      <w:divsChild>
        <w:div w:id="331026804">
          <w:marLeft w:val="0"/>
          <w:marRight w:val="0"/>
          <w:marTop w:val="0"/>
          <w:marBottom w:val="0"/>
          <w:divBdr>
            <w:top w:val="none" w:sz="0" w:space="0" w:color="auto"/>
            <w:left w:val="none" w:sz="0" w:space="0" w:color="auto"/>
            <w:bottom w:val="none" w:sz="0" w:space="0" w:color="auto"/>
            <w:right w:val="none" w:sz="0" w:space="0" w:color="auto"/>
          </w:divBdr>
          <w:divsChild>
            <w:div w:id="1980380141">
              <w:marLeft w:val="0"/>
              <w:marRight w:val="0"/>
              <w:marTop w:val="0"/>
              <w:marBottom w:val="0"/>
              <w:divBdr>
                <w:top w:val="none" w:sz="0" w:space="0" w:color="auto"/>
                <w:left w:val="none" w:sz="0" w:space="0" w:color="auto"/>
                <w:bottom w:val="none" w:sz="0" w:space="0" w:color="auto"/>
                <w:right w:val="none" w:sz="0" w:space="0" w:color="auto"/>
              </w:divBdr>
              <w:divsChild>
                <w:div w:id="489827681">
                  <w:marLeft w:val="0"/>
                  <w:marRight w:val="0"/>
                  <w:marTop w:val="0"/>
                  <w:marBottom w:val="0"/>
                  <w:divBdr>
                    <w:top w:val="none" w:sz="0" w:space="0" w:color="auto"/>
                    <w:left w:val="none" w:sz="0" w:space="0" w:color="auto"/>
                    <w:bottom w:val="none" w:sz="0" w:space="0" w:color="auto"/>
                    <w:right w:val="none" w:sz="0" w:space="0" w:color="auto"/>
                  </w:divBdr>
                  <w:divsChild>
                    <w:div w:id="573784616">
                      <w:marLeft w:val="0"/>
                      <w:marRight w:val="0"/>
                      <w:marTop w:val="0"/>
                      <w:marBottom w:val="0"/>
                      <w:divBdr>
                        <w:top w:val="none" w:sz="0" w:space="0" w:color="auto"/>
                        <w:left w:val="none" w:sz="0" w:space="0" w:color="auto"/>
                        <w:bottom w:val="none" w:sz="0" w:space="0" w:color="auto"/>
                        <w:right w:val="none" w:sz="0" w:space="0" w:color="auto"/>
                      </w:divBdr>
                      <w:divsChild>
                        <w:div w:id="1773669014">
                          <w:marLeft w:val="0"/>
                          <w:marRight w:val="0"/>
                          <w:marTop w:val="0"/>
                          <w:marBottom w:val="0"/>
                          <w:divBdr>
                            <w:top w:val="none" w:sz="0" w:space="0" w:color="auto"/>
                            <w:left w:val="none" w:sz="0" w:space="0" w:color="auto"/>
                            <w:bottom w:val="none" w:sz="0" w:space="0" w:color="auto"/>
                            <w:right w:val="none" w:sz="0" w:space="0" w:color="auto"/>
                          </w:divBdr>
                          <w:divsChild>
                            <w:div w:id="1225213703">
                              <w:marLeft w:val="0"/>
                              <w:marRight w:val="0"/>
                              <w:marTop w:val="0"/>
                              <w:marBottom w:val="0"/>
                              <w:divBdr>
                                <w:top w:val="none" w:sz="0" w:space="0" w:color="auto"/>
                                <w:left w:val="none" w:sz="0" w:space="0" w:color="auto"/>
                                <w:bottom w:val="none" w:sz="0" w:space="0" w:color="auto"/>
                                <w:right w:val="none" w:sz="0" w:space="0" w:color="auto"/>
                              </w:divBdr>
                              <w:divsChild>
                                <w:div w:id="1553421597">
                                  <w:marLeft w:val="0"/>
                                  <w:marRight w:val="0"/>
                                  <w:marTop w:val="0"/>
                                  <w:marBottom w:val="0"/>
                                  <w:divBdr>
                                    <w:top w:val="none" w:sz="0" w:space="0" w:color="auto"/>
                                    <w:left w:val="none" w:sz="0" w:space="0" w:color="auto"/>
                                    <w:bottom w:val="none" w:sz="0" w:space="0" w:color="auto"/>
                                    <w:right w:val="none" w:sz="0" w:space="0" w:color="auto"/>
                                  </w:divBdr>
                                  <w:divsChild>
                                    <w:div w:id="297957020">
                                      <w:marLeft w:val="0"/>
                                      <w:marRight w:val="0"/>
                                      <w:marTop w:val="0"/>
                                      <w:marBottom w:val="0"/>
                                      <w:divBdr>
                                        <w:top w:val="none" w:sz="0" w:space="0" w:color="auto"/>
                                        <w:left w:val="none" w:sz="0" w:space="0" w:color="auto"/>
                                        <w:bottom w:val="none" w:sz="0" w:space="0" w:color="auto"/>
                                        <w:right w:val="none" w:sz="0" w:space="0" w:color="auto"/>
                                      </w:divBdr>
                                      <w:divsChild>
                                        <w:div w:id="754321949">
                                          <w:marLeft w:val="0"/>
                                          <w:marRight w:val="0"/>
                                          <w:marTop w:val="0"/>
                                          <w:marBottom w:val="0"/>
                                          <w:divBdr>
                                            <w:top w:val="none" w:sz="0" w:space="0" w:color="auto"/>
                                            <w:left w:val="none" w:sz="0" w:space="0" w:color="auto"/>
                                            <w:bottom w:val="none" w:sz="0" w:space="0" w:color="auto"/>
                                            <w:right w:val="none" w:sz="0" w:space="0" w:color="auto"/>
                                          </w:divBdr>
                                          <w:divsChild>
                                            <w:div w:id="1124467195">
                                              <w:marLeft w:val="0"/>
                                              <w:marRight w:val="0"/>
                                              <w:marTop w:val="0"/>
                                              <w:marBottom w:val="0"/>
                                              <w:divBdr>
                                                <w:top w:val="none" w:sz="0" w:space="0" w:color="auto"/>
                                                <w:left w:val="none" w:sz="0" w:space="0" w:color="auto"/>
                                                <w:bottom w:val="none" w:sz="0" w:space="0" w:color="auto"/>
                                                <w:right w:val="none" w:sz="0" w:space="0" w:color="auto"/>
                                              </w:divBdr>
                                              <w:divsChild>
                                                <w:div w:id="34086502">
                                                  <w:marLeft w:val="0"/>
                                                  <w:marRight w:val="0"/>
                                                  <w:marTop w:val="0"/>
                                                  <w:marBottom w:val="0"/>
                                                  <w:divBdr>
                                                    <w:top w:val="none" w:sz="0" w:space="0" w:color="auto"/>
                                                    <w:left w:val="none" w:sz="0" w:space="0" w:color="auto"/>
                                                    <w:bottom w:val="none" w:sz="0" w:space="0" w:color="auto"/>
                                                    <w:right w:val="none" w:sz="0" w:space="0" w:color="auto"/>
                                                  </w:divBdr>
                                                  <w:divsChild>
                                                    <w:div w:id="1849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4666">
                                              <w:marLeft w:val="0"/>
                                              <w:marRight w:val="0"/>
                                              <w:marTop w:val="0"/>
                                              <w:marBottom w:val="0"/>
                                              <w:divBdr>
                                                <w:top w:val="none" w:sz="0" w:space="0" w:color="auto"/>
                                                <w:left w:val="none" w:sz="0" w:space="0" w:color="auto"/>
                                                <w:bottom w:val="none" w:sz="0" w:space="0" w:color="auto"/>
                                                <w:right w:val="none" w:sz="0" w:space="0" w:color="auto"/>
                                              </w:divBdr>
                                            </w:div>
                                            <w:div w:id="57410184">
                                              <w:marLeft w:val="0"/>
                                              <w:marRight w:val="0"/>
                                              <w:marTop w:val="0"/>
                                              <w:marBottom w:val="0"/>
                                              <w:divBdr>
                                                <w:top w:val="none" w:sz="0" w:space="0" w:color="auto"/>
                                                <w:left w:val="none" w:sz="0" w:space="0" w:color="auto"/>
                                                <w:bottom w:val="none" w:sz="0" w:space="0" w:color="auto"/>
                                                <w:right w:val="none" w:sz="0" w:space="0" w:color="auto"/>
                                              </w:divBdr>
                                            </w:div>
                                            <w:div w:id="2974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8517892">
      <w:bodyDiv w:val="1"/>
      <w:marLeft w:val="0"/>
      <w:marRight w:val="0"/>
      <w:marTop w:val="0"/>
      <w:marBottom w:val="0"/>
      <w:divBdr>
        <w:top w:val="none" w:sz="0" w:space="0" w:color="auto"/>
        <w:left w:val="none" w:sz="0" w:space="0" w:color="auto"/>
        <w:bottom w:val="none" w:sz="0" w:space="0" w:color="auto"/>
        <w:right w:val="none" w:sz="0" w:space="0" w:color="auto"/>
      </w:divBdr>
    </w:div>
    <w:div w:id="1531334491">
      <w:bodyDiv w:val="1"/>
      <w:marLeft w:val="0"/>
      <w:marRight w:val="0"/>
      <w:marTop w:val="0"/>
      <w:marBottom w:val="0"/>
      <w:divBdr>
        <w:top w:val="none" w:sz="0" w:space="0" w:color="auto"/>
        <w:left w:val="none" w:sz="0" w:space="0" w:color="auto"/>
        <w:bottom w:val="none" w:sz="0" w:space="0" w:color="auto"/>
        <w:right w:val="none" w:sz="0" w:space="0" w:color="auto"/>
      </w:divBdr>
      <w:divsChild>
        <w:div w:id="494734584">
          <w:marLeft w:val="547"/>
          <w:marRight w:val="0"/>
          <w:marTop w:val="120"/>
          <w:marBottom w:val="0"/>
          <w:divBdr>
            <w:top w:val="none" w:sz="0" w:space="0" w:color="auto"/>
            <w:left w:val="none" w:sz="0" w:space="0" w:color="auto"/>
            <w:bottom w:val="none" w:sz="0" w:space="0" w:color="auto"/>
            <w:right w:val="none" w:sz="0" w:space="0" w:color="auto"/>
          </w:divBdr>
        </w:div>
        <w:div w:id="501897234">
          <w:marLeft w:val="547"/>
          <w:marRight w:val="0"/>
          <w:marTop w:val="120"/>
          <w:marBottom w:val="0"/>
          <w:divBdr>
            <w:top w:val="none" w:sz="0" w:space="0" w:color="auto"/>
            <w:left w:val="none" w:sz="0" w:space="0" w:color="auto"/>
            <w:bottom w:val="none" w:sz="0" w:space="0" w:color="auto"/>
            <w:right w:val="none" w:sz="0" w:space="0" w:color="auto"/>
          </w:divBdr>
        </w:div>
        <w:div w:id="1206602239">
          <w:marLeft w:val="547"/>
          <w:marRight w:val="0"/>
          <w:marTop w:val="120"/>
          <w:marBottom w:val="0"/>
          <w:divBdr>
            <w:top w:val="none" w:sz="0" w:space="0" w:color="auto"/>
            <w:left w:val="none" w:sz="0" w:space="0" w:color="auto"/>
            <w:bottom w:val="none" w:sz="0" w:space="0" w:color="auto"/>
            <w:right w:val="none" w:sz="0" w:space="0" w:color="auto"/>
          </w:divBdr>
        </w:div>
        <w:div w:id="1640455038">
          <w:marLeft w:val="547"/>
          <w:marRight w:val="0"/>
          <w:marTop w:val="120"/>
          <w:marBottom w:val="0"/>
          <w:divBdr>
            <w:top w:val="none" w:sz="0" w:space="0" w:color="auto"/>
            <w:left w:val="none" w:sz="0" w:space="0" w:color="auto"/>
            <w:bottom w:val="none" w:sz="0" w:space="0" w:color="auto"/>
            <w:right w:val="none" w:sz="0" w:space="0" w:color="auto"/>
          </w:divBdr>
        </w:div>
        <w:div w:id="472450321">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digitalchina.pku.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1026</Words>
  <Characters>5849</Characters>
  <Application>Microsoft Office Word</Application>
  <DocSecurity>0</DocSecurity>
  <Lines>48</Lines>
  <Paragraphs>13</Paragraphs>
  <ScaleCrop>false</ScaleCrop>
  <Company>CHINA</Company>
  <LinksUpToDate>false</LinksUpToDate>
  <CharactersWithSpaces>6862</CharactersWithSpaces>
  <SharedDoc>false</SharedDoc>
  <HLinks>
    <vt:vector size="6" baseType="variant">
      <vt:variant>
        <vt:i4>7929973</vt:i4>
      </vt:variant>
      <vt:variant>
        <vt:i4>0</vt:i4>
      </vt:variant>
      <vt:variant>
        <vt:i4>0</vt:i4>
      </vt:variant>
      <vt:variant>
        <vt:i4>5</vt:i4>
      </vt:variant>
      <vt:variant>
        <vt:lpwstr>http://digitalchina.pku.edu.cn/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北京大学数字中国研究院</dc:title>
  <dc:creator>游客</dc:creator>
  <cp:lastModifiedBy>shi laoshi</cp:lastModifiedBy>
  <cp:revision>3</cp:revision>
  <cp:lastPrinted>2013-12-09T05:49:00Z</cp:lastPrinted>
  <dcterms:created xsi:type="dcterms:W3CDTF">2014-07-29T00:37:00Z</dcterms:created>
  <dcterms:modified xsi:type="dcterms:W3CDTF">2014-07-29T00:40:00Z</dcterms:modified>
</cp:coreProperties>
</file>