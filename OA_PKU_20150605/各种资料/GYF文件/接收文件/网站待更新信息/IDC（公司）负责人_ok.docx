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7260" w:rsidRDefault="00467260" w:rsidP="00DD38AE">
      <w:pPr>
        <w:pStyle w:val="a4"/>
        <w:snapToGrid w:val="0"/>
        <w:spacing w:before="0" w:beforeAutospacing="0" w:after="0" w:afterAutospacing="0"/>
        <w:jc w:val="center"/>
        <w:rPr>
          <w:rStyle w:val="a5"/>
          <w:rFonts w:ascii="黑体" w:eastAsia="黑体" w:hAnsi="黑体" w:cs="Times New Roman"/>
          <w:color w:val="000000" w:themeColor="text1"/>
          <w:sz w:val="32"/>
          <w:szCs w:val="16"/>
        </w:rPr>
      </w:pPr>
    </w:p>
    <w:p w:rsidR="00B26318" w:rsidRPr="00627ADC" w:rsidRDefault="00F552F7" w:rsidP="00DD38AE">
      <w:pPr>
        <w:pStyle w:val="a4"/>
        <w:snapToGrid w:val="0"/>
        <w:spacing w:before="0" w:beforeAutospacing="0" w:after="0" w:afterAutospacing="0"/>
        <w:jc w:val="center"/>
        <w:rPr>
          <w:rStyle w:val="a5"/>
          <w:rFonts w:ascii="黑体" w:eastAsia="黑体" w:hAnsi="黑体" w:cs="Times New Roman"/>
          <w:color w:val="000000" w:themeColor="text1"/>
          <w:sz w:val="31"/>
          <w:szCs w:val="31"/>
        </w:rPr>
      </w:pPr>
      <w:r w:rsidRPr="00627ADC">
        <w:rPr>
          <w:rStyle w:val="a5"/>
          <w:rFonts w:ascii="黑体" w:eastAsia="黑体" w:hAnsi="黑体" w:cs="Times New Roman" w:hint="eastAsia"/>
          <w:color w:val="000000" w:themeColor="text1"/>
          <w:sz w:val="31"/>
          <w:szCs w:val="31"/>
        </w:rPr>
        <w:t>北京大学</w:t>
      </w:r>
      <w:r w:rsidR="00F16814" w:rsidRPr="00627ADC">
        <w:rPr>
          <w:rStyle w:val="a5"/>
          <w:rFonts w:ascii="黑体" w:eastAsia="黑体" w:hAnsi="黑体" w:cs="Times New Roman" w:hint="eastAsia"/>
          <w:color w:val="000000" w:themeColor="text1"/>
          <w:sz w:val="31"/>
          <w:szCs w:val="31"/>
        </w:rPr>
        <w:t>数字中国研究院</w:t>
      </w:r>
      <w:r w:rsidR="00A03C9C" w:rsidRPr="00627ADC">
        <w:rPr>
          <w:rStyle w:val="a5"/>
          <w:rFonts w:ascii="黑体" w:eastAsia="黑体" w:hAnsi="黑体" w:cs="Times New Roman" w:hint="eastAsia"/>
          <w:color w:val="000000" w:themeColor="text1"/>
          <w:sz w:val="31"/>
          <w:szCs w:val="31"/>
        </w:rPr>
        <w:t>·</w:t>
      </w:r>
      <w:r w:rsidR="00F16814" w:rsidRPr="00627ADC">
        <w:rPr>
          <w:rStyle w:val="a5"/>
          <w:rFonts w:ascii="黑体" w:eastAsia="黑体" w:hAnsi="黑体" w:cs="Times New Roman" w:hint="eastAsia"/>
          <w:color w:val="000000" w:themeColor="text1"/>
          <w:sz w:val="31"/>
          <w:szCs w:val="31"/>
        </w:rPr>
        <w:t>北京数研科技发展有限公司</w:t>
      </w:r>
    </w:p>
    <w:p w:rsidR="00B948A8" w:rsidRPr="00467260" w:rsidRDefault="00B26318" w:rsidP="00DD38AE">
      <w:pPr>
        <w:pStyle w:val="a4"/>
        <w:snapToGrid w:val="0"/>
        <w:spacing w:before="0" w:beforeAutospacing="0" w:after="0" w:afterAutospacing="0"/>
        <w:jc w:val="center"/>
        <w:rPr>
          <w:rStyle w:val="a5"/>
          <w:rFonts w:ascii="Times New Roman" w:eastAsia="黑体" w:hAnsi="Times New Roman" w:cs="Times New Roman"/>
          <w:color w:val="000000" w:themeColor="text1"/>
          <w:kern w:val="2"/>
          <w:sz w:val="34"/>
          <w:szCs w:val="34"/>
        </w:rPr>
      </w:pPr>
      <w:r w:rsidRPr="00467260">
        <w:rPr>
          <w:rStyle w:val="a5"/>
          <w:rFonts w:ascii="Times New Roman" w:eastAsia="黑体" w:hAnsi="Times New Roman" w:cs="Times New Roman"/>
          <w:color w:val="000000" w:themeColor="text1"/>
          <w:sz w:val="34"/>
          <w:szCs w:val="34"/>
        </w:rPr>
        <w:t>Institute of Digital China (</w:t>
      </w:r>
      <w:del w:id="0" w:author="geosis" w:date="2014-07-28T07:41:00Z">
        <w:r w:rsidRPr="00467260" w:rsidDel="00E567D8">
          <w:rPr>
            <w:rStyle w:val="a5"/>
            <w:rFonts w:ascii="Times New Roman" w:eastAsia="黑体" w:hAnsi="Times New Roman" w:cs="Times New Roman"/>
            <w:color w:val="000000" w:themeColor="text1"/>
            <w:sz w:val="34"/>
            <w:szCs w:val="34"/>
          </w:rPr>
          <w:delText>Ltd</w:delText>
        </w:r>
      </w:del>
      <w:ins w:id="1" w:author="geosis" w:date="2014-07-28T07:41:00Z">
        <w:r w:rsidR="00E567D8">
          <w:rPr>
            <w:rStyle w:val="a5"/>
            <w:rFonts w:ascii="Times New Roman" w:eastAsia="黑体" w:hAnsi="Times New Roman" w:cs="Times New Roman" w:hint="eastAsia"/>
            <w:color w:val="000000" w:themeColor="text1"/>
            <w:sz w:val="34"/>
            <w:szCs w:val="34"/>
          </w:rPr>
          <w:t>Inc</w:t>
        </w:r>
      </w:ins>
      <w:r w:rsidRPr="00467260">
        <w:rPr>
          <w:rStyle w:val="a5"/>
          <w:rFonts w:ascii="Times New Roman" w:eastAsia="黑体" w:hAnsi="Times New Roman" w:cs="Times New Roman"/>
          <w:color w:val="000000" w:themeColor="text1"/>
          <w:sz w:val="34"/>
          <w:szCs w:val="34"/>
        </w:rPr>
        <w:t>.), Peking University</w:t>
      </w:r>
    </w:p>
    <w:p w:rsidR="00B948A8" w:rsidRDefault="00B948A8" w:rsidP="00A864F2">
      <w:pPr>
        <w:pStyle w:val="a4"/>
        <w:snapToGrid w:val="0"/>
        <w:spacing w:beforeLines="30" w:beforeAutospacing="0" w:after="0" w:afterAutospacing="0" w:line="300" w:lineRule="auto"/>
        <w:rPr>
          <w:rFonts w:ascii="Times New Roman" w:hAnsi="Times New Roman" w:cs="Times New Roman"/>
          <w:b/>
          <w:bCs/>
          <w:color w:val="000000" w:themeColor="text1"/>
        </w:rPr>
      </w:pPr>
    </w:p>
    <w:p w:rsidR="00407505" w:rsidRDefault="00AE708A" w:rsidP="00A864F2">
      <w:pPr>
        <w:pStyle w:val="a4"/>
        <w:snapToGrid w:val="0"/>
        <w:spacing w:beforeLines="30" w:beforeAutospacing="0" w:after="0" w:afterAutospacing="0" w:line="300" w:lineRule="auto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 w:hint="eastAsia"/>
          <w:b/>
          <w:bCs/>
          <w:noProof/>
          <w:color w:val="000000" w:themeColor="text1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-110490</wp:posOffset>
            </wp:positionH>
            <wp:positionV relativeFrom="paragraph">
              <wp:posOffset>-732790</wp:posOffset>
            </wp:positionV>
            <wp:extent cx="461010" cy="411480"/>
            <wp:effectExtent l="19050" t="0" r="0" b="0"/>
            <wp:wrapTight wrapText="bothSides">
              <wp:wrapPolygon edited="0">
                <wp:start x="-893" y="0"/>
                <wp:lineTo x="-893" y="21000"/>
                <wp:lineTo x="21421" y="21000"/>
                <wp:lineTo x="21421" y="0"/>
                <wp:lineTo x="-893" y="0"/>
              </wp:wrapPolygon>
            </wp:wrapTight>
            <wp:docPr id="4" name="图片 2" descr="北大数研科技logo-25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北大数研科技logo-255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1010" cy="411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9" w:history="1">
        <w:r w:rsidRPr="00573120">
          <w:rPr>
            <w:rStyle w:val="a3"/>
            <w:rFonts w:ascii="Times New Roman" w:hAnsi="Times New Roman" w:cs="Times New Roman" w:hint="eastAsia"/>
            <w:b/>
            <w:bCs/>
          </w:rPr>
          <w:t>idc-pku.com.cn</w:t>
        </w:r>
      </w:hyperlink>
      <w:r>
        <w:rPr>
          <w:rFonts w:ascii="Times New Roman" w:hAnsi="Times New Roman" w:cs="Times New Roman" w:hint="eastAsia"/>
          <w:b/>
          <w:bCs/>
          <w:color w:val="000000" w:themeColor="text1"/>
        </w:rPr>
        <w:t xml:space="preserve">  digitalchina.pku.edu.cn  digitalchina.</w:t>
      </w:r>
      <w:r w:rsidR="00B80BE7">
        <w:rPr>
          <w:rFonts w:ascii="Times New Roman" w:hAnsi="Times New Roman" w:cs="Times New Roman" w:hint="eastAsia"/>
          <w:b/>
          <w:bCs/>
          <w:color w:val="000000" w:themeColor="text1"/>
        </w:rPr>
        <w:t>net</w:t>
      </w:r>
      <w:r>
        <w:rPr>
          <w:rFonts w:ascii="Times New Roman" w:hAnsi="Times New Roman" w:cs="Times New Roman" w:hint="eastAsia"/>
          <w:b/>
          <w:bCs/>
          <w:color w:val="000000" w:themeColor="text1"/>
        </w:rPr>
        <w:t>.cn</w:t>
      </w:r>
    </w:p>
    <w:p w:rsidR="00407505" w:rsidRDefault="00407505" w:rsidP="00A864F2">
      <w:pPr>
        <w:pStyle w:val="a4"/>
        <w:snapToGrid w:val="0"/>
        <w:spacing w:beforeLines="30" w:beforeAutospacing="0" w:after="0" w:afterAutospacing="0" w:line="300" w:lineRule="auto"/>
        <w:rPr>
          <w:rFonts w:ascii="Times New Roman" w:hAnsi="Times New Roman" w:cs="Times New Roman"/>
          <w:b/>
          <w:bCs/>
          <w:color w:val="000000" w:themeColor="text1"/>
        </w:rPr>
        <w:pPrChange w:id="2" w:author="Microsoft" w:date="2014-07-31T17:48:00Z">
          <w:pPr>
            <w:pStyle w:val="a4"/>
            <w:snapToGrid w:val="0"/>
            <w:spacing w:beforeLines="30" w:beforeAutospacing="0" w:after="0" w:afterAutospacing="0" w:line="300" w:lineRule="auto"/>
          </w:pPr>
        </w:pPrChange>
      </w:pPr>
    </w:p>
    <w:p w:rsidR="00407505" w:rsidRDefault="003760E2" w:rsidP="00A864F2">
      <w:pPr>
        <w:pStyle w:val="a4"/>
        <w:snapToGrid w:val="0"/>
        <w:spacing w:beforeLines="30" w:beforeAutospacing="0" w:after="0" w:afterAutospacing="0" w:line="300" w:lineRule="auto"/>
        <w:jc w:val="center"/>
        <w:rPr>
          <w:rStyle w:val="a5"/>
          <w:rFonts w:ascii="黑体" w:eastAsia="黑体" w:hAnsi="黑体" w:cstheme="minorBidi"/>
          <w:b w:val="0"/>
          <w:bCs w:val="0"/>
          <w:color w:val="000000" w:themeColor="text1"/>
          <w:kern w:val="2"/>
          <w:sz w:val="48"/>
          <w:szCs w:val="16"/>
        </w:rPr>
        <w:pPrChange w:id="3" w:author="Microsoft" w:date="2014-07-31T17:48:00Z">
          <w:pPr>
            <w:pStyle w:val="a4"/>
            <w:snapToGrid w:val="0"/>
            <w:spacing w:beforeLines="30" w:beforeAutospacing="0" w:after="0" w:afterAutospacing="0" w:line="300" w:lineRule="auto"/>
            <w:jc w:val="center"/>
          </w:pPr>
        </w:pPrChange>
      </w:pPr>
      <w:r w:rsidRPr="0058649F">
        <w:rPr>
          <w:rStyle w:val="a5"/>
          <w:rFonts w:ascii="黑体" w:eastAsia="黑体" w:hAnsi="黑体" w:hint="eastAsia"/>
          <w:b w:val="0"/>
          <w:bCs w:val="0"/>
          <w:color w:val="000000" w:themeColor="text1"/>
          <w:sz w:val="48"/>
          <w:szCs w:val="16"/>
        </w:rPr>
        <w:t>组织机构</w:t>
      </w:r>
      <w:r w:rsidR="00080D8D">
        <w:rPr>
          <w:rStyle w:val="a5"/>
          <w:rFonts w:ascii="黑体" w:eastAsia="黑体" w:hAnsi="黑体" w:hint="eastAsia"/>
          <w:b w:val="0"/>
          <w:bCs w:val="0"/>
          <w:color w:val="000000" w:themeColor="text1"/>
          <w:sz w:val="48"/>
          <w:szCs w:val="16"/>
        </w:rPr>
        <w:t>及</w:t>
      </w:r>
      <w:r w:rsidR="001E72CC" w:rsidRPr="0058649F">
        <w:rPr>
          <w:rStyle w:val="a5"/>
          <w:rFonts w:ascii="黑体" w:eastAsia="黑体" w:hAnsi="黑体" w:hint="eastAsia"/>
          <w:b w:val="0"/>
          <w:bCs w:val="0"/>
          <w:color w:val="000000" w:themeColor="text1"/>
          <w:sz w:val="48"/>
          <w:szCs w:val="16"/>
        </w:rPr>
        <w:t>负责人</w:t>
      </w:r>
    </w:p>
    <w:p w:rsidR="00407505" w:rsidRDefault="00407505" w:rsidP="00A864F2">
      <w:pPr>
        <w:pStyle w:val="a4"/>
        <w:snapToGrid w:val="0"/>
        <w:spacing w:beforeLines="30" w:beforeAutospacing="0" w:after="0" w:afterAutospacing="0" w:line="300" w:lineRule="auto"/>
        <w:rPr>
          <w:rFonts w:ascii="Times New Roman" w:hAnsi="Times New Roman" w:cs="Times New Roman"/>
          <w:b/>
          <w:bCs/>
          <w:color w:val="000000" w:themeColor="text1"/>
        </w:rPr>
        <w:pPrChange w:id="4" w:author="Microsoft" w:date="2014-07-31T17:48:00Z">
          <w:pPr>
            <w:pStyle w:val="a4"/>
            <w:snapToGrid w:val="0"/>
            <w:spacing w:beforeLines="30" w:beforeAutospacing="0" w:after="0" w:afterAutospacing="0" w:line="300" w:lineRule="auto"/>
          </w:pPr>
        </w:pPrChange>
      </w:pPr>
    </w:p>
    <w:p w:rsidR="00407505" w:rsidRDefault="00B11259" w:rsidP="00A864F2">
      <w:pPr>
        <w:pStyle w:val="a4"/>
        <w:snapToGrid w:val="0"/>
        <w:spacing w:beforeLines="30" w:beforeAutospacing="0" w:after="0" w:afterAutospacing="0" w:line="300" w:lineRule="auto"/>
        <w:rPr>
          <w:rFonts w:ascii="Times New Roman" w:hAnsi="Times New Roman" w:cs="Times New Roman"/>
          <w:b/>
          <w:bCs/>
          <w:color w:val="000000" w:themeColor="text1"/>
        </w:rPr>
        <w:pPrChange w:id="5" w:author="Microsoft" w:date="2014-07-31T17:48:00Z">
          <w:pPr>
            <w:pStyle w:val="a4"/>
            <w:snapToGrid w:val="0"/>
            <w:spacing w:beforeLines="30" w:beforeAutospacing="0" w:after="0" w:afterAutospacing="0" w:line="300" w:lineRule="auto"/>
          </w:pPr>
        </w:pPrChange>
      </w:pPr>
      <w:r w:rsidRPr="0058649F">
        <w:rPr>
          <w:rFonts w:ascii="Times New Roman" w:hAnsi="Times New Roman" w:cs="Times New Roman" w:hint="eastAsia"/>
          <w:b/>
          <w:bCs/>
          <w:color w:val="000000" w:themeColor="text1"/>
        </w:rPr>
        <w:t>一、</w:t>
      </w:r>
      <w:r w:rsidR="00E476EB">
        <w:rPr>
          <w:rFonts w:ascii="Times New Roman" w:hAnsi="Times New Roman" w:cs="Times New Roman" w:hint="eastAsia"/>
          <w:b/>
          <w:bCs/>
          <w:color w:val="000000" w:themeColor="text1"/>
        </w:rPr>
        <w:t>机构领导</w:t>
      </w:r>
    </w:p>
    <w:p w:rsidR="00407505" w:rsidRDefault="00E476EB" w:rsidP="00A864F2">
      <w:pPr>
        <w:pStyle w:val="a4"/>
        <w:snapToGrid w:val="0"/>
        <w:spacing w:beforeLines="30" w:beforeAutospacing="0" w:after="0" w:afterAutospacing="0" w:line="300" w:lineRule="auto"/>
        <w:ind w:leftChars="200" w:left="1411" w:hangingChars="413" w:hanging="991"/>
        <w:rPr>
          <w:rFonts w:ascii="Times New Roman" w:hAnsi="Times New Roman" w:cs="Times New Roman"/>
          <w:bCs/>
          <w:color w:val="000000" w:themeColor="text1"/>
        </w:rPr>
        <w:pPrChange w:id="6" w:author="Microsoft" w:date="2014-07-31T17:48:00Z">
          <w:pPr>
            <w:pStyle w:val="a4"/>
            <w:snapToGrid w:val="0"/>
            <w:spacing w:beforeLines="30" w:beforeAutospacing="0" w:after="0" w:afterAutospacing="0" w:line="300" w:lineRule="auto"/>
            <w:ind w:leftChars="200" w:left="1411" w:hangingChars="413" w:hanging="991"/>
          </w:pPr>
        </w:pPrChange>
      </w:pPr>
      <w:r w:rsidRPr="0058649F">
        <w:rPr>
          <w:rFonts w:ascii="Times New Roman" w:cs="Times New Roman"/>
          <w:bCs/>
          <w:color w:val="000000" w:themeColor="text1"/>
        </w:rPr>
        <w:t>名誉院长</w:t>
      </w:r>
      <w:r>
        <w:rPr>
          <w:rFonts w:ascii="Times New Roman" w:cs="Times New Roman" w:hint="eastAsia"/>
          <w:bCs/>
          <w:color w:val="000000" w:themeColor="text1"/>
        </w:rPr>
        <w:t>：</w:t>
      </w:r>
      <w:r w:rsidRPr="0058649F">
        <w:rPr>
          <w:rFonts w:ascii="Times New Roman" w:cs="Times New Roman"/>
          <w:bCs/>
          <w:color w:val="000000" w:themeColor="text1"/>
        </w:rPr>
        <w:t>徐冠华</w:t>
      </w:r>
    </w:p>
    <w:p w:rsidR="00407505" w:rsidRDefault="00823798" w:rsidP="00A864F2">
      <w:pPr>
        <w:pStyle w:val="a4"/>
        <w:snapToGrid w:val="0"/>
        <w:spacing w:beforeLines="30" w:beforeAutospacing="0" w:after="0" w:afterAutospacing="0" w:line="300" w:lineRule="auto"/>
        <w:ind w:leftChars="200" w:left="1411" w:hangingChars="413" w:hanging="991"/>
        <w:rPr>
          <w:color w:val="000000" w:themeColor="text1"/>
        </w:rPr>
        <w:pPrChange w:id="7" w:author="Microsoft" w:date="2014-07-31T17:48:00Z">
          <w:pPr>
            <w:pStyle w:val="a4"/>
            <w:snapToGrid w:val="0"/>
            <w:spacing w:beforeLines="30" w:beforeAutospacing="0" w:after="0" w:afterAutospacing="0" w:line="300" w:lineRule="auto"/>
            <w:ind w:leftChars="200" w:left="1411" w:hangingChars="413" w:hanging="991"/>
          </w:pPr>
        </w:pPrChange>
      </w:pPr>
      <w:r w:rsidRPr="0058649F">
        <w:rPr>
          <w:rFonts w:hint="eastAsia"/>
          <w:color w:val="000000" w:themeColor="text1"/>
        </w:rPr>
        <w:t>董事长</w:t>
      </w:r>
      <w:r w:rsidR="00B11259" w:rsidRPr="0058649F">
        <w:rPr>
          <w:rFonts w:ascii="Times New Roman" w:cs="Times New Roman" w:hint="eastAsia"/>
          <w:bCs/>
          <w:color w:val="000000" w:themeColor="text1"/>
        </w:rPr>
        <w:t>：</w:t>
      </w:r>
      <w:r w:rsidR="00407505">
        <w:fldChar w:fldCharType="begin"/>
      </w:r>
      <w:r w:rsidR="00617A6D">
        <w:instrText>HYPERLINK "http://baike.baidu.com/view/194012.htm" \t "_blank"</w:instrText>
      </w:r>
      <w:r w:rsidR="00407505">
        <w:fldChar w:fldCharType="separate"/>
      </w:r>
      <w:r w:rsidR="00B11259" w:rsidRPr="0058649F">
        <w:rPr>
          <w:rFonts w:ascii="Times New Roman" w:cs="Times New Roman"/>
          <w:bCs/>
          <w:color w:val="000000" w:themeColor="text1"/>
        </w:rPr>
        <w:t>童庆禧</w:t>
      </w:r>
      <w:r w:rsidR="00407505">
        <w:fldChar w:fldCharType="end"/>
      </w:r>
    </w:p>
    <w:p w:rsidR="00407505" w:rsidRDefault="00823798" w:rsidP="00A864F2">
      <w:pPr>
        <w:pStyle w:val="a4"/>
        <w:snapToGrid w:val="0"/>
        <w:spacing w:beforeLines="30" w:beforeAutospacing="0" w:after="0" w:afterAutospacing="0" w:line="300" w:lineRule="auto"/>
        <w:ind w:leftChars="200" w:left="1411" w:hangingChars="413" w:hanging="991"/>
        <w:rPr>
          <w:rFonts w:ascii="Times New Roman" w:hAnsi="Times New Roman" w:cs="Times New Roman"/>
          <w:bCs/>
          <w:color w:val="000000" w:themeColor="text1"/>
        </w:rPr>
        <w:pPrChange w:id="8" w:author="Microsoft" w:date="2014-07-31T17:48:00Z">
          <w:pPr>
            <w:pStyle w:val="a4"/>
            <w:snapToGrid w:val="0"/>
            <w:spacing w:beforeLines="30" w:beforeAutospacing="0" w:after="0" w:afterAutospacing="0" w:line="300" w:lineRule="auto"/>
            <w:ind w:leftChars="200" w:left="1411" w:hangingChars="413" w:hanging="991"/>
          </w:pPr>
        </w:pPrChange>
      </w:pPr>
      <w:r>
        <w:rPr>
          <w:rFonts w:hint="eastAsia"/>
          <w:color w:val="000000" w:themeColor="text1"/>
        </w:rPr>
        <w:t>董  事：</w:t>
      </w:r>
      <w:r w:rsidR="00B11259" w:rsidRPr="0058649F">
        <w:rPr>
          <w:rFonts w:ascii="Times New Roman" w:cs="Times New Roman"/>
          <w:bCs/>
          <w:color w:val="000000" w:themeColor="text1"/>
        </w:rPr>
        <w:t>陈东敏</w:t>
      </w:r>
      <w:r w:rsidR="00B11259" w:rsidRPr="0058649F">
        <w:rPr>
          <w:rFonts w:ascii="Times New Roman" w:hAnsi="Times New Roman" w:cs="Times New Roman" w:hint="eastAsia"/>
          <w:bCs/>
          <w:color w:val="000000" w:themeColor="text1"/>
        </w:rPr>
        <w:t>、</w:t>
      </w:r>
      <w:r w:rsidR="00B11259" w:rsidRPr="0058649F">
        <w:rPr>
          <w:rFonts w:ascii="Times New Roman" w:cs="Times New Roman"/>
          <w:bCs/>
          <w:color w:val="000000" w:themeColor="text1"/>
        </w:rPr>
        <w:t>陈秀万</w:t>
      </w:r>
      <w:r w:rsidR="00B11259" w:rsidRPr="0058649F">
        <w:rPr>
          <w:rFonts w:ascii="Times New Roman" w:cs="Times New Roman" w:hint="eastAsia"/>
          <w:bCs/>
          <w:color w:val="000000" w:themeColor="text1"/>
        </w:rPr>
        <w:t>（执行）、李鹰、</w:t>
      </w:r>
      <w:r w:rsidR="00B11259" w:rsidRPr="0058649F">
        <w:rPr>
          <w:rFonts w:ascii="Times New Roman" w:cs="Times New Roman"/>
          <w:bCs/>
          <w:color w:val="000000" w:themeColor="text1"/>
        </w:rPr>
        <w:t>邬伦</w:t>
      </w:r>
    </w:p>
    <w:p w:rsidR="00407505" w:rsidRDefault="00823798" w:rsidP="00A864F2">
      <w:pPr>
        <w:pStyle w:val="a4"/>
        <w:snapToGrid w:val="0"/>
        <w:spacing w:beforeLines="30" w:beforeAutospacing="0" w:after="0" w:afterAutospacing="0" w:line="300" w:lineRule="auto"/>
        <w:ind w:leftChars="200" w:left="1411" w:hangingChars="413" w:hanging="991"/>
        <w:rPr>
          <w:rFonts w:ascii="Times New Roman" w:cs="Times New Roman"/>
          <w:bCs/>
          <w:color w:val="000000" w:themeColor="text1"/>
        </w:rPr>
        <w:pPrChange w:id="9" w:author="Microsoft" w:date="2014-07-31T17:48:00Z">
          <w:pPr>
            <w:pStyle w:val="a4"/>
            <w:snapToGrid w:val="0"/>
            <w:spacing w:beforeLines="30" w:beforeAutospacing="0" w:after="0" w:afterAutospacing="0" w:line="300" w:lineRule="auto"/>
            <w:ind w:leftChars="200" w:left="1411" w:hangingChars="413" w:hanging="991"/>
          </w:pPr>
        </w:pPrChange>
      </w:pPr>
      <w:r w:rsidRPr="0058649F">
        <w:rPr>
          <w:rFonts w:ascii="Times New Roman" w:cs="Times New Roman" w:hint="eastAsia"/>
          <w:bCs/>
          <w:color w:val="000000" w:themeColor="text1"/>
        </w:rPr>
        <w:t>监事长</w:t>
      </w:r>
      <w:r w:rsidR="00B11259" w:rsidRPr="0058649F">
        <w:rPr>
          <w:rFonts w:ascii="Times New Roman" w:cs="Times New Roman" w:hint="eastAsia"/>
          <w:bCs/>
          <w:color w:val="000000" w:themeColor="text1"/>
        </w:rPr>
        <w:t>：</w:t>
      </w:r>
      <w:r w:rsidR="00B11259" w:rsidRPr="0058649F">
        <w:rPr>
          <w:rFonts w:ascii="Times New Roman" w:cs="Times New Roman"/>
          <w:bCs/>
          <w:color w:val="000000" w:themeColor="text1"/>
        </w:rPr>
        <w:t>郑立中</w:t>
      </w:r>
    </w:p>
    <w:p w:rsidR="00407505" w:rsidRDefault="00823798" w:rsidP="00A864F2">
      <w:pPr>
        <w:pStyle w:val="a4"/>
        <w:snapToGrid w:val="0"/>
        <w:spacing w:beforeLines="30" w:beforeAutospacing="0" w:after="0" w:afterAutospacing="0" w:line="300" w:lineRule="auto"/>
        <w:ind w:leftChars="200" w:left="1411" w:hangingChars="413" w:hanging="991"/>
        <w:rPr>
          <w:rFonts w:ascii="Times New Roman" w:cs="Times New Roman"/>
          <w:bCs/>
          <w:color w:val="000000" w:themeColor="text1"/>
        </w:rPr>
        <w:pPrChange w:id="10" w:author="Microsoft" w:date="2014-07-31T17:48:00Z">
          <w:pPr>
            <w:pStyle w:val="a4"/>
            <w:snapToGrid w:val="0"/>
            <w:spacing w:beforeLines="30" w:beforeAutospacing="0" w:after="0" w:afterAutospacing="0" w:line="300" w:lineRule="auto"/>
            <w:ind w:leftChars="200" w:left="1411" w:hangingChars="413" w:hanging="991"/>
          </w:pPr>
        </w:pPrChange>
      </w:pPr>
      <w:r>
        <w:rPr>
          <w:rFonts w:ascii="Times New Roman" w:cs="Times New Roman" w:hint="eastAsia"/>
          <w:bCs/>
          <w:color w:val="000000" w:themeColor="text1"/>
        </w:rPr>
        <w:t>监</w:t>
      </w:r>
      <w:r>
        <w:rPr>
          <w:rFonts w:ascii="Times New Roman" w:cs="Times New Roman" w:hint="eastAsia"/>
          <w:bCs/>
          <w:color w:val="000000" w:themeColor="text1"/>
        </w:rPr>
        <w:t xml:space="preserve">  </w:t>
      </w:r>
      <w:r>
        <w:rPr>
          <w:rFonts w:ascii="Times New Roman" w:cs="Times New Roman" w:hint="eastAsia"/>
          <w:bCs/>
          <w:color w:val="000000" w:themeColor="text1"/>
        </w:rPr>
        <w:t>事：</w:t>
      </w:r>
      <w:r w:rsidR="00B11259" w:rsidRPr="0058649F">
        <w:rPr>
          <w:rFonts w:ascii="Times New Roman" w:cs="Times New Roman"/>
          <w:bCs/>
          <w:color w:val="000000" w:themeColor="text1"/>
        </w:rPr>
        <w:t>曹和平</w:t>
      </w:r>
      <w:r w:rsidR="00B11259" w:rsidRPr="0058649F">
        <w:rPr>
          <w:rFonts w:ascii="Times New Roman" w:cs="Times New Roman" w:hint="eastAsia"/>
          <w:bCs/>
          <w:color w:val="000000" w:themeColor="text1"/>
        </w:rPr>
        <w:t>、</w:t>
      </w:r>
      <w:r w:rsidR="00B11259" w:rsidRPr="0058649F">
        <w:rPr>
          <w:rFonts w:ascii="Times New Roman" w:cs="Times New Roman"/>
          <w:bCs/>
          <w:color w:val="000000" w:themeColor="text1"/>
        </w:rPr>
        <w:t>谢昆青</w:t>
      </w:r>
    </w:p>
    <w:p w:rsidR="00407505" w:rsidRDefault="00B11259" w:rsidP="00A864F2">
      <w:pPr>
        <w:pStyle w:val="a4"/>
        <w:snapToGrid w:val="0"/>
        <w:spacing w:beforeLines="30" w:beforeAutospacing="0" w:after="0" w:afterAutospacing="0" w:line="300" w:lineRule="auto"/>
        <w:ind w:leftChars="200" w:left="1411" w:hangingChars="413" w:hanging="991"/>
        <w:rPr>
          <w:rFonts w:ascii="Times New Roman" w:cs="Times New Roman"/>
          <w:bCs/>
          <w:color w:val="000000" w:themeColor="text1"/>
        </w:rPr>
        <w:pPrChange w:id="11" w:author="Microsoft" w:date="2014-07-31T17:48:00Z">
          <w:pPr>
            <w:pStyle w:val="a4"/>
            <w:snapToGrid w:val="0"/>
            <w:spacing w:beforeLines="30" w:beforeAutospacing="0" w:after="0" w:afterAutospacing="0" w:line="300" w:lineRule="auto"/>
            <w:ind w:leftChars="200" w:left="1411" w:hangingChars="413" w:hanging="991"/>
          </w:pPr>
        </w:pPrChange>
      </w:pPr>
      <w:r w:rsidRPr="0058649F">
        <w:rPr>
          <w:rFonts w:ascii="Times New Roman" w:cs="Times New Roman"/>
          <w:bCs/>
          <w:color w:val="000000" w:themeColor="text1"/>
        </w:rPr>
        <w:t>董事会秘书</w:t>
      </w:r>
      <w:r w:rsidRPr="0058649F">
        <w:rPr>
          <w:rFonts w:ascii="Times New Roman" w:cs="Times New Roman" w:hint="eastAsia"/>
          <w:bCs/>
          <w:color w:val="000000" w:themeColor="text1"/>
        </w:rPr>
        <w:t>：高俊艳</w:t>
      </w:r>
    </w:p>
    <w:p w:rsidR="00407505" w:rsidRDefault="00407505" w:rsidP="00A864F2">
      <w:pPr>
        <w:pStyle w:val="a4"/>
        <w:snapToGrid w:val="0"/>
        <w:spacing w:beforeLines="30" w:beforeAutospacing="0" w:after="0" w:afterAutospacing="0" w:line="300" w:lineRule="auto"/>
        <w:ind w:left="991" w:hangingChars="413" w:hanging="991"/>
        <w:rPr>
          <w:rFonts w:ascii="Times New Roman" w:cs="Times New Roman"/>
          <w:bCs/>
          <w:color w:val="000000" w:themeColor="text1"/>
        </w:rPr>
        <w:pPrChange w:id="12" w:author="Microsoft" w:date="2014-07-31T17:48:00Z">
          <w:pPr>
            <w:pStyle w:val="a4"/>
            <w:snapToGrid w:val="0"/>
            <w:spacing w:beforeLines="30" w:beforeAutospacing="0" w:after="0" w:afterAutospacing="0" w:line="300" w:lineRule="auto"/>
            <w:ind w:left="991" w:hangingChars="413" w:hanging="991"/>
          </w:pPr>
        </w:pPrChange>
      </w:pPr>
    </w:p>
    <w:p w:rsidR="00407505" w:rsidRDefault="00224EBD" w:rsidP="00A864F2">
      <w:pPr>
        <w:pStyle w:val="a4"/>
        <w:snapToGrid w:val="0"/>
        <w:spacing w:beforeLines="30" w:beforeAutospacing="0" w:after="0" w:afterAutospacing="0" w:line="300" w:lineRule="auto"/>
        <w:rPr>
          <w:rFonts w:ascii="Times New Roman" w:hAnsi="Times New Roman" w:cs="Times New Roman"/>
          <w:b/>
          <w:bCs/>
          <w:color w:val="000000" w:themeColor="text1"/>
        </w:rPr>
        <w:pPrChange w:id="13" w:author="Microsoft" w:date="2014-07-31T17:48:00Z">
          <w:pPr>
            <w:pStyle w:val="a4"/>
            <w:snapToGrid w:val="0"/>
            <w:spacing w:beforeLines="30" w:beforeAutospacing="0" w:after="0" w:afterAutospacing="0" w:line="300" w:lineRule="auto"/>
          </w:pPr>
        </w:pPrChange>
      </w:pPr>
      <w:r>
        <w:rPr>
          <w:rFonts w:ascii="Times New Roman" w:hAnsi="Times New Roman" w:cs="Times New Roman" w:hint="eastAsia"/>
          <w:b/>
          <w:bCs/>
          <w:color w:val="000000" w:themeColor="text1"/>
        </w:rPr>
        <w:t>二</w:t>
      </w:r>
      <w:r w:rsidRPr="0058649F">
        <w:rPr>
          <w:rFonts w:ascii="Times New Roman" w:hAnsi="Times New Roman" w:cs="Times New Roman" w:hint="eastAsia"/>
          <w:b/>
          <w:bCs/>
          <w:color w:val="000000" w:themeColor="text1"/>
        </w:rPr>
        <w:t>、学术委员会与战略发展委员会</w:t>
      </w:r>
    </w:p>
    <w:p w:rsidR="00407505" w:rsidRDefault="00224EBD" w:rsidP="00A864F2">
      <w:pPr>
        <w:pStyle w:val="a4"/>
        <w:numPr>
          <w:ilvl w:val="0"/>
          <w:numId w:val="1"/>
        </w:numPr>
        <w:snapToGrid w:val="0"/>
        <w:spacing w:beforeLines="30" w:beforeAutospacing="0" w:after="0" w:afterAutospacing="0" w:line="300" w:lineRule="auto"/>
        <w:ind w:left="284" w:hanging="284"/>
        <w:rPr>
          <w:rFonts w:ascii="Times New Roman" w:hAnsi="Times New Roman" w:cs="Times New Roman"/>
          <w:b/>
          <w:bCs/>
          <w:color w:val="000000" w:themeColor="text1"/>
        </w:rPr>
        <w:pPrChange w:id="14" w:author="Microsoft" w:date="2014-07-31T17:48:00Z">
          <w:pPr>
            <w:pStyle w:val="a4"/>
            <w:numPr>
              <w:numId w:val="1"/>
            </w:numPr>
            <w:snapToGrid w:val="0"/>
            <w:spacing w:beforeLines="30" w:beforeAutospacing="0" w:after="0" w:afterAutospacing="0" w:line="300" w:lineRule="auto"/>
            <w:ind w:left="284" w:hanging="284"/>
          </w:pPr>
        </w:pPrChange>
      </w:pPr>
      <w:r>
        <w:rPr>
          <w:rFonts w:ascii="Times New Roman" w:hAnsi="Times New Roman" w:cs="Times New Roman" w:hint="eastAsia"/>
          <w:b/>
          <w:bCs/>
          <w:color w:val="000000" w:themeColor="text1"/>
        </w:rPr>
        <w:t>院</w:t>
      </w:r>
      <w:r w:rsidRPr="0058649F">
        <w:rPr>
          <w:rFonts w:ascii="Times New Roman" w:hAnsi="Times New Roman" w:cs="Times New Roman" w:hint="eastAsia"/>
          <w:b/>
          <w:bCs/>
          <w:color w:val="000000" w:themeColor="text1"/>
        </w:rPr>
        <w:t>学术委员会</w:t>
      </w:r>
      <w:r w:rsidRPr="0058649F">
        <w:rPr>
          <w:rFonts w:ascii="Times New Roman" w:hAnsi="Times New Roman" w:hint="eastAsia"/>
          <w:bCs/>
          <w:color w:val="000000" w:themeColor="text1"/>
        </w:rPr>
        <w:t>（按姓氏拼音字母为序）</w:t>
      </w:r>
    </w:p>
    <w:p w:rsidR="00224EBD" w:rsidRPr="0058649F" w:rsidRDefault="00224EBD" w:rsidP="00224EBD">
      <w:pPr>
        <w:tabs>
          <w:tab w:val="left" w:pos="1282"/>
          <w:tab w:val="left" w:pos="2417"/>
        </w:tabs>
        <w:adjustRightInd w:val="0"/>
        <w:snapToGrid w:val="0"/>
        <w:spacing w:line="300" w:lineRule="auto"/>
        <w:ind w:leftChars="334" w:left="1563" w:hangingChars="359" w:hanging="862"/>
        <w:rPr>
          <w:rFonts w:ascii="Times New Roman" w:hAnsi="Times New Roman"/>
          <w:bCs/>
          <w:color w:val="000000" w:themeColor="text1"/>
          <w:sz w:val="24"/>
          <w:szCs w:val="24"/>
        </w:rPr>
      </w:pPr>
      <w:r w:rsidRPr="0058649F">
        <w:rPr>
          <w:rFonts w:ascii="Times New Roman" w:hAnsi="Times New Roman" w:hint="eastAsia"/>
          <w:color w:val="000000" w:themeColor="text1"/>
          <w:sz w:val="24"/>
          <w:szCs w:val="24"/>
        </w:rPr>
        <w:t>主</w:t>
      </w:r>
      <w:r w:rsidRPr="0058649F">
        <w:rPr>
          <w:rFonts w:ascii="Times New Roman" w:hAnsi="Times New Roman" w:hint="eastAsia"/>
          <w:color w:val="000000" w:themeColor="text1"/>
          <w:sz w:val="24"/>
          <w:szCs w:val="24"/>
        </w:rPr>
        <w:t xml:space="preserve">  </w:t>
      </w:r>
      <w:r w:rsidRPr="0058649F">
        <w:rPr>
          <w:rFonts w:ascii="Times New Roman" w:hAnsi="Times New Roman" w:hint="eastAsia"/>
          <w:color w:val="000000" w:themeColor="text1"/>
          <w:sz w:val="24"/>
          <w:szCs w:val="24"/>
        </w:rPr>
        <w:t>任</w:t>
      </w:r>
      <w:r w:rsidRPr="0058649F">
        <w:rPr>
          <w:rFonts w:ascii="Times New Roman" w:hAnsi="Times New Roman" w:hint="eastAsia"/>
          <w:bCs/>
          <w:color w:val="000000" w:themeColor="text1"/>
          <w:sz w:val="24"/>
          <w:szCs w:val="24"/>
        </w:rPr>
        <w:t>：陈运泰</w:t>
      </w:r>
    </w:p>
    <w:p w:rsidR="00224EBD" w:rsidRPr="0058649F" w:rsidRDefault="00224EBD" w:rsidP="00224EBD">
      <w:pPr>
        <w:tabs>
          <w:tab w:val="left" w:pos="1282"/>
          <w:tab w:val="left" w:pos="2417"/>
        </w:tabs>
        <w:adjustRightInd w:val="0"/>
        <w:snapToGrid w:val="0"/>
        <w:spacing w:line="300" w:lineRule="auto"/>
        <w:ind w:leftChars="334" w:left="1563" w:hangingChars="359" w:hanging="862"/>
        <w:rPr>
          <w:rFonts w:ascii="Times New Roman" w:hAnsi="Times New Roman"/>
          <w:bCs/>
          <w:color w:val="000000" w:themeColor="text1"/>
          <w:sz w:val="24"/>
          <w:szCs w:val="24"/>
        </w:rPr>
      </w:pPr>
      <w:r w:rsidRPr="0058649F">
        <w:rPr>
          <w:rFonts w:ascii="Times New Roman" w:hAnsi="Times New Roman" w:hint="eastAsia"/>
          <w:color w:val="000000" w:themeColor="text1"/>
          <w:sz w:val="24"/>
          <w:szCs w:val="24"/>
        </w:rPr>
        <w:t>副主任：</w:t>
      </w:r>
      <w:r w:rsidRPr="0058649F">
        <w:rPr>
          <w:rFonts w:ascii="Times New Roman" w:hAnsi="Times New Roman" w:hint="eastAsia"/>
          <w:bCs/>
          <w:color w:val="000000" w:themeColor="text1"/>
          <w:sz w:val="24"/>
          <w:szCs w:val="24"/>
        </w:rPr>
        <w:t>高新民</w:t>
      </w:r>
      <w:r w:rsidRPr="0058649F">
        <w:rPr>
          <w:rFonts w:ascii="宋体" w:hAnsi="宋体" w:cs="宋体" w:hint="eastAsia"/>
          <w:color w:val="000000" w:themeColor="text1"/>
          <w:kern w:val="0"/>
          <w:sz w:val="24"/>
          <w:szCs w:val="24"/>
        </w:rPr>
        <w:t>、</w:t>
      </w:r>
      <w:r w:rsidRPr="0058649F">
        <w:rPr>
          <w:rFonts w:ascii="Times New Roman" w:hAnsi="Times New Roman" w:hint="eastAsia"/>
          <w:bCs/>
          <w:color w:val="000000" w:themeColor="text1"/>
          <w:sz w:val="24"/>
          <w:szCs w:val="24"/>
        </w:rPr>
        <w:t>何新贵、李琦、秦其明、闪淳昌、王浩、王钦敏、张兴</w:t>
      </w:r>
    </w:p>
    <w:p w:rsidR="00224EBD" w:rsidRPr="0058649F" w:rsidRDefault="00224EBD" w:rsidP="00224EBD">
      <w:pPr>
        <w:tabs>
          <w:tab w:val="left" w:pos="1282"/>
          <w:tab w:val="left" w:pos="2417"/>
        </w:tabs>
        <w:adjustRightInd w:val="0"/>
        <w:snapToGrid w:val="0"/>
        <w:spacing w:line="300" w:lineRule="auto"/>
        <w:ind w:leftChars="333" w:left="1659" w:hangingChars="400" w:hanging="960"/>
        <w:rPr>
          <w:rFonts w:ascii="Times New Roman" w:hAnsi="Times New Roman"/>
          <w:bCs/>
          <w:color w:val="000000" w:themeColor="text1"/>
          <w:sz w:val="24"/>
          <w:szCs w:val="24"/>
        </w:rPr>
      </w:pPr>
      <w:r w:rsidRPr="0058649F">
        <w:rPr>
          <w:rFonts w:ascii="Times New Roman" w:hAnsi="Times New Roman" w:hint="eastAsia"/>
          <w:color w:val="000000" w:themeColor="text1"/>
          <w:sz w:val="24"/>
          <w:szCs w:val="24"/>
        </w:rPr>
        <w:t>委</w:t>
      </w:r>
      <w:r w:rsidRPr="0058649F">
        <w:rPr>
          <w:rFonts w:ascii="Times New Roman" w:hAnsi="Times New Roman" w:hint="eastAsia"/>
          <w:color w:val="000000" w:themeColor="text1"/>
          <w:sz w:val="24"/>
          <w:szCs w:val="24"/>
        </w:rPr>
        <w:t xml:space="preserve">  </w:t>
      </w:r>
      <w:r w:rsidRPr="0058649F">
        <w:rPr>
          <w:rFonts w:ascii="Times New Roman" w:hAnsi="Times New Roman" w:hint="eastAsia"/>
          <w:color w:val="000000" w:themeColor="text1"/>
          <w:sz w:val="24"/>
          <w:szCs w:val="24"/>
        </w:rPr>
        <w:t>员：</w:t>
      </w:r>
      <w:r w:rsidRPr="0058649F">
        <w:rPr>
          <w:rFonts w:ascii="Times New Roman" w:hAnsi="Times New Roman" w:hint="eastAsia"/>
          <w:bCs/>
          <w:color w:val="000000" w:themeColor="text1"/>
          <w:sz w:val="24"/>
          <w:szCs w:val="24"/>
        </w:rPr>
        <w:t>曹冲、曹和平、陈拂晓、陈军、陈秀万、陈宣庆、承继成、方裕、宫辉力、顾行发、郭华东、郭建宁、蒋文彪、蒋兴伟、焦秉立</w:t>
      </w:r>
      <w:bookmarkStart w:id="15" w:name="OLE_LINK2"/>
      <w:r w:rsidRPr="0058649F">
        <w:rPr>
          <w:rFonts w:ascii="Times New Roman" w:hAnsi="Times New Roman" w:hint="eastAsia"/>
          <w:bCs/>
          <w:color w:val="000000" w:themeColor="text1"/>
          <w:sz w:val="24"/>
          <w:szCs w:val="24"/>
        </w:rPr>
        <w:t>、李斌</w:t>
      </w:r>
      <w:bookmarkEnd w:id="15"/>
      <w:r w:rsidRPr="0058649F">
        <w:rPr>
          <w:rFonts w:ascii="Times New Roman" w:hAnsi="Times New Roman" w:hint="eastAsia"/>
          <w:bCs/>
          <w:color w:val="000000" w:themeColor="text1"/>
          <w:sz w:val="24"/>
          <w:szCs w:val="24"/>
        </w:rPr>
        <w:t>、李纪人、李京、李军、李小文、李增元、李志忠、林珲、刘纪远、刘献军、马蔼乃、孟立秋、苗放、曲国胜、石宇良、隋成岩、隋殿志、孙强、孙志禹、唐粮、唐世渭、童庆禧、王桥、汪国平、汪玉凯</w:t>
      </w:r>
      <w:r w:rsidRPr="0058649F">
        <w:rPr>
          <w:rFonts w:ascii="宋体" w:hAnsi="宋体" w:cs="宋体" w:hint="eastAsia"/>
          <w:color w:val="000000" w:themeColor="text1"/>
          <w:kern w:val="0"/>
          <w:sz w:val="24"/>
          <w:szCs w:val="24"/>
        </w:rPr>
        <w:t>、</w:t>
      </w:r>
      <w:r w:rsidRPr="0058649F">
        <w:rPr>
          <w:rFonts w:ascii="Times New Roman" w:hAnsi="Times New Roman" w:hint="eastAsia"/>
          <w:bCs/>
          <w:color w:val="000000" w:themeColor="text1"/>
          <w:sz w:val="24"/>
          <w:szCs w:val="24"/>
        </w:rPr>
        <w:t>邬伦、萧绍博、许健民、曾澜、张继贤、张杰、张远、郑立中、周成虎、周春平</w:t>
      </w:r>
    </w:p>
    <w:p w:rsidR="00224EBD" w:rsidRPr="0058649F" w:rsidRDefault="00224EBD" w:rsidP="00224EBD">
      <w:pPr>
        <w:tabs>
          <w:tab w:val="left" w:pos="1282"/>
          <w:tab w:val="left" w:pos="2417"/>
        </w:tabs>
        <w:adjustRightInd w:val="0"/>
        <w:snapToGrid w:val="0"/>
        <w:spacing w:line="300" w:lineRule="auto"/>
        <w:ind w:leftChars="334" w:left="1563" w:hangingChars="359" w:hanging="862"/>
        <w:jc w:val="left"/>
        <w:rPr>
          <w:rFonts w:ascii="Times New Roman" w:hAnsi="Times New Roman"/>
          <w:bCs/>
          <w:color w:val="000000" w:themeColor="text1"/>
          <w:sz w:val="24"/>
          <w:szCs w:val="24"/>
        </w:rPr>
      </w:pPr>
      <w:r w:rsidRPr="0058649F">
        <w:rPr>
          <w:rFonts w:ascii="Times New Roman" w:hAnsi="Times New Roman" w:hint="eastAsia"/>
          <w:color w:val="000000" w:themeColor="text1"/>
          <w:sz w:val="24"/>
          <w:szCs w:val="24"/>
        </w:rPr>
        <w:t>秘书长：</w:t>
      </w:r>
      <w:r w:rsidRPr="0058649F">
        <w:rPr>
          <w:rFonts w:ascii="Times New Roman" w:hAnsi="Times New Roman" w:hint="eastAsia"/>
          <w:bCs/>
          <w:color w:val="000000" w:themeColor="text1"/>
          <w:sz w:val="24"/>
          <w:szCs w:val="24"/>
        </w:rPr>
        <w:t>赵红颖</w:t>
      </w:r>
    </w:p>
    <w:p w:rsidR="00224EBD" w:rsidRPr="0058649F" w:rsidRDefault="00224EBD" w:rsidP="00A864F2">
      <w:pPr>
        <w:pStyle w:val="a4"/>
        <w:numPr>
          <w:ilvl w:val="0"/>
          <w:numId w:val="1"/>
        </w:numPr>
        <w:snapToGrid w:val="0"/>
        <w:spacing w:beforeLines="30" w:beforeAutospacing="0" w:after="0" w:afterAutospacing="0" w:line="300" w:lineRule="auto"/>
        <w:ind w:left="284" w:hanging="284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 w:hint="eastAsia"/>
          <w:b/>
          <w:bCs/>
          <w:color w:val="000000" w:themeColor="text1"/>
        </w:rPr>
        <w:t>公司</w:t>
      </w:r>
      <w:r w:rsidRPr="0058649F">
        <w:rPr>
          <w:rFonts w:ascii="Times New Roman" w:hAnsi="Times New Roman" w:cs="Times New Roman" w:hint="eastAsia"/>
          <w:b/>
          <w:bCs/>
          <w:color w:val="000000" w:themeColor="text1"/>
        </w:rPr>
        <w:t>战略发展委员会</w:t>
      </w:r>
      <w:r w:rsidRPr="0058649F">
        <w:rPr>
          <w:rFonts w:ascii="Times New Roman" w:hAnsi="Times New Roman" w:hint="eastAsia"/>
          <w:bCs/>
          <w:color w:val="000000" w:themeColor="text1"/>
        </w:rPr>
        <w:t>（按姓氏拼音字母为序）</w:t>
      </w:r>
    </w:p>
    <w:p w:rsidR="00224EBD" w:rsidRPr="0058649F" w:rsidRDefault="00224EBD" w:rsidP="00224EBD">
      <w:pPr>
        <w:tabs>
          <w:tab w:val="left" w:pos="1282"/>
          <w:tab w:val="left" w:pos="2417"/>
        </w:tabs>
        <w:adjustRightInd w:val="0"/>
        <w:snapToGrid w:val="0"/>
        <w:spacing w:line="300" w:lineRule="auto"/>
        <w:ind w:leftChars="334" w:left="1563" w:hangingChars="359" w:hanging="862"/>
        <w:rPr>
          <w:rFonts w:ascii="Times New Roman" w:hAnsi="Times New Roman"/>
          <w:bCs/>
          <w:color w:val="000000" w:themeColor="text1"/>
          <w:sz w:val="24"/>
          <w:szCs w:val="24"/>
        </w:rPr>
      </w:pPr>
      <w:r w:rsidRPr="0058649F">
        <w:rPr>
          <w:rFonts w:ascii="Times New Roman" w:hAnsi="Times New Roman" w:hint="eastAsia"/>
          <w:color w:val="000000" w:themeColor="text1"/>
          <w:sz w:val="24"/>
          <w:szCs w:val="24"/>
        </w:rPr>
        <w:t>主</w:t>
      </w:r>
      <w:r w:rsidRPr="0058649F">
        <w:rPr>
          <w:rFonts w:ascii="Times New Roman" w:hAnsi="Times New Roman" w:hint="eastAsia"/>
          <w:color w:val="000000" w:themeColor="text1"/>
          <w:sz w:val="24"/>
          <w:szCs w:val="24"/>
        </w:rPr>
        <w:t xml:space="preserve">  </w:t>
      </w:r>
      <w:r w:rsidRPr="0058649F">
        <w:rPr>
          <w:rFonts w:ascii="Times New Roman" w:hAnsi="Times New Roman" w:hint="eastAsia"/>
          <w:color w:val="000000" w:themeColor="text1"/>
          <w:sz w:val="24"/>
          <w:szCs w:val="24"/>
        </w:rPr>
        <w:t>任</w:t>
      </w:r>
      <w:r w:rsidRPr="0058649F">
        <w:rPr>
          <w:rFonts w:ascii="Times New Roman" w:hAnsi="Times New Roman" w:hint="eastAsia"/>
          <w:bCs/>
          <w:color w:val="000000" w:themeColor="text1"/>
          <w:sz w:val="24"/>
          <w:szCs w:val="24"/>
        </w:rPr>
        <w:t>：童庆禧</w:t>
      </w:r>
    </w:p>
    <w:p w:rsidR="00224EBD" w:rsidRPr="0058649F" w:rsidRDefault="00224EBD" w:rsidP="00224EBD">
      <w:pPr>
        <w:tabs>
          <w:tab w:val="left" w:pos="1282"/>
          <w:tab w:val="left" w:pos="2417"/>
        </w:tabs>
        <w:adjustRightInd w:val="0"/>
        <w:snapToGrid w:val="0"/>
        <w:spacing w:line="300" w:lineRule="auto"/>
        <w:ind w:leftChars="334" w:left="1563" w:hangingChars="359" w:hanging="862"/>
        <w:rPr>
          <w:rFonts w:ascii="Times New Roman" w:hAnsi="Times New Roman"/>
          <w:bCs/>
          <w:color w:val="000000" w:themeColor="text1"/>
          <w:sz w:val="24"/>
          <w:szCs w:val="24"/>
        </w:rPr>
      </w:pPr>
      <w:r w:rsidRPr="0058649F">
        <w:rPr>
          <w:rFonts w:ascii="Times New Roman" w:hAnsi="Times New Roman" w:hint="eastAsia"/>
          <w:color w:val="000000" w:themeColor="text1"/>
          <w:sz w:val="24"/>
          <w:szCs w:val="24"/>
        </w:rPr>
        <w:lastRenderedPageBreak/>
        <w:t>副主任：</w:t>
      </w:r>
      <w:r w:rsidRPr="0058649F">
        <w:rPr>
          <w:rFonts w:ascii="Times New Roman" w:hAnsi="Times New Roman" w:hint="eastAsia"/>
          <w:bCs/>
          <w:color w:val="000000" w:themeColor="text1"/>
          <w:sz w:val="24"/>
          <w:szCs w:val="24"/>
        </w:rPr>
        <w:t>陈秀万、石宇良</w:t>
      </w:r>
    </w:p>
    <w:p w:rsidR="00224EBD" w:rsidRPr="0058649F" w:rsidRDefault="00224EBD" w:rsidP="00224EBD">
      <w:pPr>
        <w:tabs>
          <w:tab w:val="left" w:pos="1282"/>
          <w:tab w:val="left" w:pos="2417"/>
        </w:tabs>
        <w:adjustRightInd w:val="0"/>
        <w:snapToGrid w:val="0"/>
        <w:spacing w:line="300" w:lineRule="auto"/>
        <w:ind w:leftChars="334" w:left="1563" w:hangingChars="359" w:hanging="862"/>
        <w:rPr>
          <w:rFonts w:ascii="Times New Roman" w:hAnsi="Times New Roman"/>
          <w:bCs/>
          <w:color w:val="000000" w:themeColor="text1"/>
          <w:sz w:val="24"/>
          <w:szCs w:val="24"/>
        </w:rPr>
      </w:pPr>
      <w:r w:rsidRPr="0058649F">
        <w:rPr>
          <w:rFonts w:ascii="Times New Roman" w:hAnsi="Times New Roman" w:hint="eastAsia"/>
          <w:color w:val="000000" w:themeColor="text1"/>
          <w:sz w:val="24"/>
          <w:szCs w:val="24"/>
        </w:rPr>
        <w:t>委</w:t>
      </w:r>
      <w:r w:rsidRPr="0058649F">
        <w:rPr>
          <w:rFonts w:ascii="Times New Roman" w:hAnsi="Times New Roman" w:hint="eastAsia"/>
          <w:color w:val="000000" w:themeColor="text1"/>
          <w:sz w:val="24"/>
          <w:szCs w:val="24"/>
        </w:rPr>
        <w:t xml:space="preserve">  </w:t>
      </w:r>
      <w:r w:rsidRPr="0058649F">
        <w:rPr>
          <w:rFonts w:ascii="Times New Roman" w:hAnsi="Times New Roman" w:hint="eastAsia"/>
          <w:color w:val="000000" w:themeColor="text1"/>
          <w:sz w:val="24"/>
          <w:szCs w:val="24"/>
        </w:rPr>
        <w:t>员：曹和平、</w:t>
      </w:r>
      <w:r w:rsidRPr="0058649F">
        <w:rPr>
          <w:rFonts w:ascii="Times New Roman" w:hAnsi="Times New Roman" w:hint="eastAsia"/>
          <w:bCs/>
          <w:color w:val="000000" w:themeColor="text1"/>
          <w:sz w:val="24"/>
          <w:szCs w:val="24"/>
        </w:rPr>
        <w:t>陈东敏、方裕、李鹰、邬伦、谢昆青、曾澜、郑立中</w:t>
      </w:r>
    </w:p>
    <w:p w:rsidR="00224EBD" w:rsidRPr="0058649F" w:rsidRDefault="00224EBD" w:rsidP="00224EBD">
      <w:pPr>
        <w:tabs>
          <w:tab w:val="left" w:pos="1282"/>
          <w:tab w:val="left" w:pos="2417"/>
        </w:tabs>
        <w:adjustRightInd w:val="0"/>
        <w:snapToGrid w:val="0"/>
        <w:spacing w:line="300" w:lineRule="auto"/>
        <w:ind w:leftChars="334" w:left="1563" w:hangingChars="359" w:hanging="862"/>
        <w:jc w:val="left"/>
        <w:rPr>
          <w:rFonts w:ascii="Times New Roman" w:hAnsi="Times New Roman"/>
          <w:bCs/>
          <w:color w:val="000000" w:themeColor="text1"/>
          <w:sz w:val="24"/>
          <w:szCs w:val="24"/>
        </w:rPr>
      </w:pPr>
      <w:r w:rsidRPr="0058649F">
        <w:rPr>
          <w:rFonts w:ascii="Times New Roman" w:hAnsi="Times New Roman" w:hint="eastAsia"/>
          <w:color w:val="000000" w:themeColor="text1"/>
          <w:sz w:val="24"/>
          <w:szCs w:val="24"/>
        </w:rPr>
        <w:t>秘书长：</w:t>
      </w:r>
      <w:r w:rsidRPr="0058649F">
        <w:rPr>
          <w:rFonts w:ascii="Times New Roman" w:hAnsi="Times New Roman" w:hint="eastAsia"/>
          <w:bCs/>
          <w:color w:val="000000" w:themeColor="text1"/>
          <w:sz w:val="24"/>
          <w:szCs w:val="24"/>
        </w:rPr>
        <w:t>高俊艳</w:t>
      </w:r>
    </w:p>
    <w:p w:rsidR="00224EBD" w:rsidRPr="0058649F" w:rsidRDefault="00224EBD" w:rsidP="00224EBD">
      <w:pPr>
        <w:tabs>
          <w:tab w:val="left" w:pos="1282"/>
          <w:tab w:val="left" w:pos="2417"/>
        </w:tabs>
        <w:adjustRightInd w:val="0"/>
        <w:snapToGrid w:val="0"/>
        <w:spacing w:line="300" w:lineRule="auto"/>
        <w:ind w:leftChars="334" w:left="1563" w:hangingChars="359" w:hanging="862"/>
        <w:jc w:val="left"/>
        <w:rPr>
          <w:rFonts w:ascii="Times New Roman" w:hAnsi="Times New Roman"/>
          <w:bCs/>
          <w:color w:val="000000" w:themeColor="text1"/>
          <w:sz w:val="24"/>
          <w:szCs w:val="24"/>
        </w:rPr>
      </w:pPr>
      <w:r w:rsidRPr="0058649F">
        <w:rPr>
          <w:rFonts w:ascii="Times New Roman" w:hAnsi="Times New Roman" w:hint="eastAsia"/>
          <w:bCs/>
          <w:color w:val="000000" w:themeColor="text1"/>
          <w:sz w:val="24"/>
          <w:szCs w:val="24"/>
        </w:rPr>
        <w:t>副秘书长：李宁、杨凯欣、臧茜</w:t>
      </w:r>
    </w:p>
    <w:p w:rsidR="00F16814" w:rsidRDefault="00F16814" w:rsidP="00A864F2">
      <w:pPr>
        <w:pStyle w:val="a4"/>
        <w:snapToGrid w:val="0"/>
        <w:spacing w:beforeLines="30" w:beforeAutospacing="0" w:after="0" w:afterAutospacing="0" w:line="300" w:lineRule="auto"/>
        <w:rPr>
          <w:rFonts w:ascii="Times New Roman" w:hAnsi="Times New Roman" w:cs="Times New Roman"/>
          <w:b/>
          <w:bCs/>
          <w:color w:val="000000" w:themeColor="text1"/>
        </w:rPr>
      </w:pPr>
    </w:p>
    <w:p w:rsidR="00407505" w:rsidRDefault="00224EBD" w:rsidP="00A864F2">
      <w:pPr>
        <w:pStyle w:val="a4"/>
        <w:snapToGrid w:val="0"/>
        <w:spacing w:beforeLines="30" w:beforeAutospacing="0" w:after="0" w:afterAutospacing="0" w:line="300" w:lineRule="auto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 w:hint="eastAsia"/>
          <w:b/>
          <w:bCs/>
          <w:color w:val="000000" w:themeColor="text1"/>
        </w:rPr>
        <w:t>三</w:t>
      </w:r>
      <w:r w:rsidR="00582573" w:rsidRPr="0058649F">
        <w:rPr>
          <w:rFonts w:ascii="Times New Roman" w:hAnsi="Times New Roman" w:cs="Times New Roman" w:hint="eastAsia"/>
          <w:b/>
          <w:bCs/>
          <w:color w:val="000000" w:themeColor="text1"/>
        </w:rPr>
        <w:t>、</w:t>
      </w:r>
      <w:r w:rsidR="00D35706">
        <w:rPr>
          <w:rFonts w:ascii="Times New Roman" w:hAnsi="Times New Roman" w:cs="Times New Roman" w:hint="eastAsia"/>
          <w:b/>
          <w:bCs/>
          <w:color w:val="000000" w:themeColor="text1"/>
        </w:rPr>
        <w:t>执行团队</w:t>
      </w:r>
    </w:p>
    <w:p w:rsidR="00407505" w:rsidRDefault="00407505" w:rsidP="00A864F2">
      <w:pPr>
        <w:pStyle w:val="a4"/>
        <w:snapToGrid w:val="0"/>
        <w:spacing w:beforeLines="30" w:beforeAutospacing="0" w:after="0" w:afterAutospacing="0" w:line="300" w:lineRule="auto"/>
        <w:ind w:leftChars="200" w:left="1411" w:hangingChars="413" w:hanging="991"/>
        <w:rPr>
          <w:rFonts w:ascii="Times New Roman" w:hAnsi="Times New Roman" w:cs="Times New Roman"/>
          <w:bCs/>
          <w:color w:val="000000" w:themeColor="text1"/>
        </w:rPr>
        <w:pPrChange w:id="16" w:author="Microsoft" w:date="2014-07-31T17:49:00Z">
          <w:pPr>
            <w:pStyle w:val="a4"/>
            <w:snapToGrid w:val="0"/>
            <w:spacing w:beforeLines="30" w:beforeAutospacing="0" w:after="0" w:afterAutospacing="0" w:line="300" w:lineRule="auto"/>
            <w:ind w:leftChars="200" w:left="1411" w:hangingChars="413" w:hanging="991"/>
          </w:pPr>
        </w:pPrChange>
      </w:pPr>
      <w:r>
        <w:fldChar w:fldCharType="begin"/>
      </w:r>
      <w:r w:rsidR="00617A6D">
        <w:instrText>HYPERLINK "http://baike.baidu.com/view/194012.htm" \t "_blank"</w:instrText>
      </w:r>
      <w:r>
        <w:fldChar w:fldCharType="separate"/>
      </w:r>
      <w:r w:rsidR="00A76B6F" w:rsidRPr="0058649F">
        <w:rPr>
          <w:rFonts w:ascii="Times New Roman" w:cs="Times New Roman"/>
          <w:bCs/>
          <w:color w:val="000000" w:themeColor="text1"/>
        </w:rPr>
        <w:t>童庆禧</w:t>
      </w:r>
      <w:r>
        <w:fldChar w:fldCharType="end"/>
      </w:r>
      <w:r w:rsidR="00A76B6F" w:rsidRPr="0058649F">
        <w:rPr>
          <w:rFonts w:ascii="Times New Roman" w:hAnsi="Times New Roman" w:cs="Times New Roman"/>
          <w:bCs/>
          <w:color w:val="000000" w:themeColor="text1"/>
        </w:rPr>
        <w:t xml:space="preserve">  </w:t>
      </w:r>
      <w:r w:rsidR="00A76B6F" w:rsidRPr="0058649F">
        <w:rPr>
          <w:rFonts w:ascii="Times New Roman" w:cs="Times New Roman" w:hint="eastAsia"/>
          <w:bCs/>
          <w:color w:val="000000" w:themeColor="text1"/>
        </w:rPr>
        <w:t>院</w:t>
      </w:r>
      <w:r w:rsidR="00A76B6F" w:rsidRPr="0058649F">
        <w:rPr>
          <w:rFonts w:ascii="Times New Roman" w:cs="Times New Roman"/>
          <w:bCs/>
          <w:color w:val="000000" w:themeColor="text1"/>
        </w:rPr>
        <w:t>理事、院长</w:t>
      </w:r>
      <w:r w:rsidR="00A76B6F" w:rsidRPr="0058649F">
        <w:rPr>
          <w:rFonts w:ascii="Times New Roman" w:cs="Times New Roman" w:hint="eastAsia"/>
          <w:bCs/>
          <w:color w:val="000000" w:themeColor="text1"/>
        </w:rPr>
        <w:t>、教授</w:t>
      </w:r>
      <w:r w:rsidR="00A76B6F" w:rsidRPr="0058649F">
        <w:rPr>
          <w:rFonts w:ascii="Times New Roman" w:cs="Times New Roman"/>
          <w:bCs/>
          <w:color w:val="000000" w:themeColor="text1"/>
        </w:rPr>
        <w:t>，首席科学家，中国科学院院士</w:t>
      </w:r>
    </w:p>
    <w:p w:rsidR="00407505" w:rsidRDefault="00E42409" w:rsidP="00A864F2">
      <w:pPr>
        <w:pStyle w:val="a4"/>
        <w:snapToGrid w:val="0"/>
        <w:spacing w:beforeLines="30" w:beforeAutospacing="0" w:after="0" w:afterAutospacing="0" w:line="300" w:lineRule="auto"/>
        <w:ind w:leftChars="200" w:left="1411" w:hangingChars="413" w:hanging="991"/>
        <w:jc w:val="both"/>
        <w:rPr>
          <w:rFonts w:ascii="Times New Roman" w:hAnsi="Times New Roman" w:cs="Times New Roman"/>
          <w:bCs/>
          <w:color w:val="000000" w:themeColor="text1"/>
        </w:rPr>
        <w:pPrChange w:id="17" w:author="Microsoft" w:date="2014-07-31T17:49:00Z">
          <w:pPr>
            <w:pStyle w:val="a4"/>
            <w:snapToGrid w:val="0"/>
            <w:spacing w:beforeLines="30" w:beforeAutospacing="0" w:after="0" w:afterAutospacing="0" w:line="300" w:lineRule="auto"/>
            <w:ind w:leftChars="200" w:left="1411" w:hangingChars="413" w:hanging="991"/>
            <w:jc w:val="both"/>
          </w:pPr>
        </w:pPrChange>
      </w:pPr>
      <w:r w:rsidRPr="0058649F">
        <w:rPr>
          <w:rFonts w:ascii="Times New Roman" w:cs="Times New Roman"/>
          <w:bCs/>
          <w:color w:val="000000" w:themeColor="text1"/>
        </w:rPr>
        <w:t>陈秀万</w:t>
      </w:r>
      <w:r w:rsidR="005D4F73" w:rsidRPr="0058649F">
        <w:rPr>
          <w:rFonts w:ascii="Times New Roman" w:hAnsi="Times New Roman" w:cs="Times New Roman"/>
          <w:bCs/>
          <w:color w:val="000000" w:themeColor="text1"/>
        </w:rPr>
        <w:t xml:space="preserve">  </w:t>
      </w:r>
      <w:r w:rsidR="00B26318" w:rsidRPr="0058649F">
        <w:rPr>
          <w:rFonts w:ascii="Times New Roman" w:cs="Times New Roman" w:hint="eastAsia"/>
          <w:bCs/>
          <w:color w:val="000000" w:themeColor="text1"/>
        </w:rPr>
        <w:t>院</w:t>
      </w:r>
      <w:r w:rsidR="00235E94" w:rsidRPr="0058649F">
        <w:rPr>
          <w:rFonts w:ascii="Times New Roman" w:hAnsi="Times New Roman" w:cs="Times New Roman" w:hint="eastAsia"/>
          <w:bCs/>
          <w:color w:val="000000" w:themeColor="text1"/>
        </w:rPr>
        <w:t>理事会</w:t>
      </w:r>
      <w:r w:rsidR="005D4F73" w:rsidRPr="0058649F">
        <w:rPr>
          <w:rFonts w:ascii="Times New Roman" w:cs="Times New Roman"/>
          <w:bCs/>
          <w:color w:val="000000" w:themeColor="text1"/>
        </w:rPr>
        <w:t>秘书长、副院长</w:t>
      </w:r>
      <w:r w:rsidR="00677C37" w:rsidRPr="0058649F">
        <w:rPr>
          <w:rFonts w:ascii="Times New Roman" w:cs="Times New Roman" w:hint="eastAsia"/>
          <w:bCs/>
          <w:color w:val="000000" w:themeColor="text1"/>
        </w:rPr>
        <w:t>、教授</w:t>
      </w:r>
      <w:r w:rsidR="005D4F73" w:rsidRPr="0058649F">
        <w:rPr>
          <w:rFonts w:ascii="Times New Roman" w:cs="Times New Roman"/>
          <w:bCs/>
          <w:color w:val="000000" w:themeColor="text1"/>
        </w:rPr>
        <w:t>，</w:t>
      </w:r>
      <w:r w:rsidR="00D60439">
        <w:rPr>
          <w:rFonts w:ascii="Times New Roman" w:cs="Times New Roman" w:hint="eastAsia"/>
          <w:bCs/>
          <w:color w:val="000000" w:themeColor="text1"/>
        </w:rPr>
        <w:t>GNSS&amp;RS</w:t>
      </w:r>
      <w:r w:rsidR="00D60439">
        <w:rPr>
          <w:rFonts w:ascii="Times New Roman" w:cs="Times New Roman" w:hint="eastAsia"/>
          <w:bCs/>
          <w:color w:val="000000" w:themeColor="text1"/>
        </w:rPr>
        <w:t>技术总监</w:t>
      </w:r>
    </w:p>
    <w:p w:rsidR="00407505" w:rsidRDefault="00B15D98" w:rsidP="00A864F2">
      <w:pPr>
        <w:pStyle w:val="a4"/>
        <w:snapToGrid w:val="0"/>
        <w:spacing w:beforeLines="30" w:beforeAutospacing="0" w:after="0" w:afterAutospacing="0" w:line="300" w:lineRule="auto"/>
        <w:ind w:leftChars="200" w:left="1411" w:hangingChars="413" w:hanging="991"/>
        <w:rPr>
          <w:rFonts w:ascii="Times New Roman" w:hAnsi="Times New Roman" w:cs="Times New Roman"/>
          <w:bCs/>
          <w:color w:val="000000" w:themeColor="text1"/>
        </w:rPr>
        <w:pPrChange w:id="18" w:author="Microsoft" w:date="2014-07-31T17:49:00Z">
          <w:pPr>
            <w:pStyle w:val="a4"/>
            <w:snapToGrid w:val="0"/>
            <w:spacing w:beforeLines="30" w:beforeAutospacing="0" w:after="0" w:afterAutospacing="0" w:line="300" w:lineRule="auto"/>
            <w:ind w:leftChars="200" w:left="1411" w:hangingChars="413" w:hanging="991"/>
          </w:pPr>
        </w:pPrChange>
      </w:pPr>
      <w:r w:rsidRPr="0058649F">
        <w:rPr>
          <w:rFonts w:ascii="Times New Roman" w:cs="Times New Roman"/>
          <w:bCs/>
          <w:color w:val="000000" w:themeColor="text1"/>
        </w:rPr>
        <w:t>邬</w:t>
      </w:r>
      <w:r w:rsidRPr="0058649F">
        <w:rPr>
          <w:rFonts w:ascii="Times New Roman" w:hAnsi="Times New Roman" w:cs="Times New Roman"/>
          <w:bCs/>
          <w:color w:val="000000" w:themeColor="text1"/>
        </w:rPr>
        <w:t xml:space="preserve">  </w:t>
      </w:r>
      <w:r w:rsidRPr="0058649F">
        <w:rPr>
          <w:rFonts w:ascii="Times New Roman" w:cs="Times New Roman"/>
          <w:bCs/>
          <w:color w:val="000000" w:themeColor="text1"/>
        </w:rPr>
        <w:t>伦</w:t>
      </w:r>
      <w:r w:rsidRPr="0058649F">
        <w:rPr>
          <w:rFonts w:ascii="Times New Roman" w:hAnsi="Times New Roman" w:cs="Times New Roman"/>
          <w:bCs/>
          <w:color w:val="000000" w:themeColor="text1"/>
        </w:rPr>
        <w:t xml:space="preserve">  </w:t>
      </w:r>
      <w:r w:rsidR="00B26318" w:rsidRPr="0058649F">
        <w:rPr>
          <w:rFonts w:ascii="Times New Roman" w:cs="Times New Roman" w:hint="eastAsia"/>
          <w:bCs/>
          <w:color w:val="000000" w:themeColor="text1"/>
        </w:rPr>
        <w:t>院</w:t>
      </w:r>
      <w:r w:rsidR="00235E94" w:rsidRPr="0058649F">
        <w:rPr>
          <w:rFonts w:ascii="Times New Roman" w:hAnsi="Times New Roman" w:cs="Times New Roman" w:hint="eastAsia"/>
          <w:bCs/>
          <w:color w:val="000000" w:themeColor="text1"/>
        </w:rPr>
        <w:t>理事会</w:t>
      </w:r>
      <w:r w:rsidRPr="0058649F">
        <w:rPr>
          <w:rFonts w:ascii="Times New Roman" w:cs="Times New Roman"/>
          <w:bCs/>
          <w:color w:val="000000" w:themeColor="text1"/>
        </w:rPr>
        <w:t>副秘书长、副院长</w:t>
      </w:r>
      <w:r w:rsidR="00677C37" w:rsidRPr="0058649F">
        <w:rPr>
          <w:rFonts w:ascii="Times New Roman" w:cs="Times New Roman" w:hint="eastAsia"/>
          <w:bCs/>
          <w:color w:val="000000" w:themeColor="text1"/>
        </w:rPr>
        <w:t>、教授</w:t>
      </w:r>
      <w:r w:rsidRPr="0058649F">
        <w:rPr>
          <w:rFonts w:ascii="Times New Roman" w:cs="Times New Roman"/>
          <w:bCs/>
          <w:color w:val="000000" w:themeColor="text1"/>
        </w:rPr>
        <w:t>，</w:t>
      </w:r>
      <w:r w:rsidR="00D60439">
        <w:rPr>
          <w:rFonts w:ascii="Times New Roman" w:hAnsi="Times New Roman" w:cs="Times New Roman" w:hint="eastAsia"/>
          <w:bCs/>
          <w:color w:val="000000" w:themeColor="text1"/>
        </w:rPr>
        <w:t>GIS</w:t>
      </w:r>
      <w:r w:rsidRPr="0058649F">
        <w:rPr>
          <w:rFonts w:ascii="Times New Roman" w:hAnsi="Times New Roman" w:cs="Times New Roman" w:hint="eastAsia"/>
          <w:bCs/>
          <w:color w:val="000000" w:themeColor="text1"/>
        </w:rPr>
        <w:t>技术</w:t>
      </w:r>
      <w:r w:rsidRPr="0058649F">
        <w:rPr>
          <w:rFonts w:ascii="Times New Roman" w:cs="Times New Roman"/>
          <w:bCs/>
          <w:color w:val="000000" w:themeColor="text1"/>
        </w:rPr>
        <w:t>总监</w:t>
      </w:r>
    </w:p>
    <w:p w:rsidR="00407505" w:rsidRDefault="005D4F73" w:rsidP="00A864F2">
      <w:pPr>
        <w:pStyle w:val="a4"/>
        <w:snapToGrid w:val="0"/>
        <w:spacing w:beforeLines="30" w:beforeAutospacing="0" w:after="0" w:afterAutospacing="0" w:line="300" w:lineRule="auto"/>
        <w:ind w:leftChars="200" w:left="1411" w:hangingChars="413" w:hanging="991"/>
        <w:rPr>
          <w:rFonts w:ascii="Times New Roman" w:cs="Times New Roman"/>
          <w:bCs/>
          <w:color w:val="000000" w:themeColor="text1"/>
        </w:rPr>
        <w:pPrChange w:id="19" w:author="Microsoft" w:date="2014-07-31T17:49:00Z">
          <w:pPr>
            <w:pStyle w:val="a4"/>
            <w:snapToGrid w:val="0"/>
            <w:spacing w:beforeLines="30" w:beforeAutospacing="0" w:after="0" w:afterAutospacing="0" w:line="300" w:lineRule="auto"/>
            <w:ind w:leftChars="200" w:left="1411" w:hangingChars="413" w:hanging="991"/>
          </w:pPr>
        </w:pPrChange>
      </w:pPr>
      <w:r w:rsidRPr="0058649F">
        <w:rPr>
          <w:rFonts w:ascii="Times New Roman" w:cs="Times New Roman"/>
          <w:bCs/>
          <w:color w:val="000000" w:themeColor="text1"/>
        </w:rPr>
        <w:t>谢昆青</w:t>
      </w:r>
      <w:r w:rsidRPr="0058649F">
        <w:rPr>
          <w:rFonts w:ascii="Times New Roman" w:hAnsi="Times New Roman" w:cs="Times New Roman"/>
          <w:bCs/>
          <w:color w:val="000000" w:themeColor="text1"/>
        </w:rPr>
        <w:t xml:space="preserve">  </w:t>
      </w:r>
      <w:r w:rsidR="00B26318" w:rsidRPr="0058649F">
        <w:rPr>
          <w:rFonts w:ascii="Times New Roman" w:cs="Times New Roman" w:hint="eastAsia"/>
          <w:bCs/>
          <w:color w:val="000000" w:themeColor="text1"/>
        </w:rPr>
        <w:t>院</w:t>
      </w:r>
      <w:r w:rsidR="00235E94" w:rsidRPr="0058649F">
        <w:rPr>
          <w:rFonts w:ascii="Times New Roman" w:hAnsi="Times New Roman" w:cs="Times New Roman" w:hint="eastAsia"/>
          <w:bCs/>
          <w:color w:val="000000" w:themeColor="text1"/>
        </w:rPr>
        <w:t>理事会</w:t>
      </w:r>
      <w:r w:rsidRPr="0058649F">
        <w:rPr>
          <w:rFonts w:ascii="Times New Roman" w:cs="Times New Roman"/>
          <w:bCs/>
          <w:color w:val="000000" w:themeColor="text1"/>
        </w:rPr>
        <w:t>副秘书长、副院长</w:t>
      </w:r>
      <w:r w:rsidR="00677C37" w:rsidRPr="0058649F">
        <w:rPr>
          <w:rFonts w:ascii="Times New Roman" w:cs="Times New Roman" w:hint="eastAsia"/>
          <w:bCs/>
          <w:color w:val="000000" w:themeColor="text1"/>
        </w:rPr>
        <w:t>、教授</w:t>
      </w:r>
      <w:r w:rsidRPr="0058649F">
        <w:rPr>
          <w:rFonts w:ascii="Times New Roman" w:cs="Times New Roman"/>
          <w:bCs/>
          <w:color w:val="000000" w:themeColor="text1"/>
        </w:rPr>
        <w:t>，</w:t>
      </w:r>
      <w:r w:rsidR="00282246" w:rsidRPr="0058649F">
        <w:rPr>
          <w:rFonts w:ascii="Times New Roman" w:hAnsi="Times New Roman" w:cs="Times New Roman"/>
          <w:bCs/>
          <w:color w:val="000000" w:themeColor="text1"/>
        </w:rPr>
        <w:t>ICT</w:t>
      </w:r>
      <w:r w:rsidR="00282246" w:rsidRPr="0058649F">
        <w:rPr>
          <w:rFonts w:ascii="Times New Roman" w:hAnsi="Times New Roman" w:cs="Times New Roman" w:hint="eastAsia"/>
          <w:bCs/>
          <w:color w:val="000000" w:themeColor="text1"/>
        </w:rPr>
        <w:t>技术</w:t>
      </w:r>
      <w:r w:rsidR="00B510A5" w:rsidRPr="0058649F">
        <w:rPr>
          <w:rFonts w:ascii="Times New Roman" w:cs="Times New Roman"/>
          <w:bCs/>
          <w:color w:val="000000" w:themeColor="text1"/>
        </w:rPr>
        <w:t>总监</w:t>
      </w:r>
    </w:p>
    <w:p w:rsidR="00407505" w:rsidRDefault="00D60439" w:rsidP="00A864F2">
      <w:pPr>
        <w:pStyle w:val="a4"/>
        <w:snapToGrid w:val="0"/>
        <w:spacing w:beforeLines="30" w:beforeAutospacing="0" w:after="0" w:afterAutospacing="0" w:line="300" w:lineRule="auto"/>
        <w:ind w:leftChars="200" w:left="1411" w:hangingChars="413" w:hanging="991"/>
        <w:rPr>
          <w:rFonts w:ascii="Times New Roman" w:hAnsi="Times New Roman" w:cs="Times New Roman"/>
          <w:bCs/>
          <w:color w:val="000000" w:themeColor="text1"/>
        </w:rPr>
        <w:pPrChange w:id="20" w:author="Microsoft" w:date="2014-07-31T17:49:00Z">
          <w:pPr>
            <w:pStyle w:val="a4"/>
            <w:snapToGrid w:val="0"/>
            <w:spacing w:beforeLines="30" w:beforeAutospacing="0" w:after="0" w:afterAutospacing="0" w:line="300" w:lineRule="auto"/>
            <w:ind w:leftChars="200" w:left="1411" w:hangingChars="413" w:hanging="991"/>
          </w:pPr>
        </w:pPrChange>
      </w:pPr>
      <w:r w:rsidRPr="0058649F">
        <w:rPr>
          <w:rFonts w:ascii="Times New Roman" w:cs="Times New Roman"/>
          <w:bCs/>
          <w:color w:val="000000" w:themeColor="text1"/>
        </w:rPr>
        <w:t>曹和平</w:t>
      </w:r>
      <w:r w:rsidRPr="0058649F">
        <w:rPr>
          <w:rFonts w:ascii="Times New Roman" w:hAnsi="Times New Roman" w:cs="Times New Roman"/>
          <w:bCs/>
          <w:color w:val="000000" w:themeColor="text1"/>
        </w:rPr>
        <w:t xml:space="preserve">  </w:t>
      </w:r>
      <w:r w:rsidRPr="0058649F">
        <w:rPr>
          <w:rFonts w:ascii="Times New Roman" w:cs="Times New Roman" w:hint="eastAsia"/>
          <w:bCs/>
          <w:color w:val="000000" w:themeColor="text1"/>
        </w:rPr>
        <w:t>院</w:t>
      </w:r>
      <w:r w:rsidRPr="0058649F">
        <w:rPr>
          <w:rFonts w:ascii="Times New Roman" w:hAnsi="Times New Roman" w:cs="Times New Roman" w:hint="eastAsia"/>
          <w:bCs/>
          <w:color w:val="000000" w:themeColor="text1"/>
        </w:rPr>
        <w:t>理事会</w:t>
      </w:r>
      <w:r w:rsidRPr="0058649F">
        <w:rPr>
          <w:rFonts w:ascii="Times New Roman" w:cs="Times New Roman"/>
          <w:bCs/>
          <w:color w:val="000000" w:themeColor="text1"/>
        </w:rPr>
        <w:t>副秘书长、副院长</w:t>
      </w:r>
      <w:r w:rsidRPr="0058649F">
        <w:rPr>
          <w:rFonts w:ascii="Times New Roman" w:cs="Times New Roman" w:hint="eastAsia"/>
          <w:bCs/>
          <w:color w:val="000000" w:themeColor="text1"/>
        </w:rPr>
        <w:t>、教授</w:t>
      </w:r>
      <w:r w:rsidRPr="0058649F">
        <w:rPr>
          <w:rFonts w:ascii="Times New Roman" w:cs="Times New Roman"/>
          <w:bCs/>
          <w:color w:val="000000" w:themeColor="text1"/>
        </w:rPr>
        <w:t>，首席经济学家</w:t>
      </w:r>
    </w:p>
    <w:p w:rsidR="00407505" w:rsidRDefault="00A95BCA" w:rsidP="00A864F2">
      <w:pPr>
        <w:pStyle w:val="a4"/>
        <w:snapToGrid w:val="0"/>
        <w:spacing w:beforeLines="30" w:beforeAutospacing="0" w:after="0" w:afterAutospacing="0" w:line="300" w:lineRule="auto"/>
        <w:ind w:leftChars="200" w:left="1411" w:hangingChars="413" w:hanging="991"/>
        <w:rPr>
          <w:rFonts w:ascii="Times New Roman" w:cs="Times New Roman"/>
          <w:bCs/>
          <w:color w:val="000000" w:themeColor="text1"/>
        </w:rPr>
        <w:pPrChange w:id="21" w:author="Microsoft" w:date="2014-07-31T17:49:00Z">
          <w:pPr>
            <w:pStyle w:val="a4"/>
            <w:snapToGrid w:val="0"/>
            <w:spacing w:beforeLines="30" w:beforeAutospacing="0" w:after="0" w:afterAutospacing="0" w:line="300" w:lineRule="auto"/>
            <w:ind w:leftChars="200" w:left="1411" w:hangingChars="413" w:hanging="991"/>
          </w:pPr>
        </w:pPrChange>
      </w:pPr>
      <w:r w:rsidRPr="0058649F">
        <w:rPr>
          <w:rFonts w:ascii="Times New Roman" w:cs="Times New Roman" w:hint="eastAsia"/>
          <w:bCs/>
          <w:color w:val="000000" w:themeColor="text1"/>
        </w:rPr>
        <w:t>方</w:t>
      </w:r>
      <w:r w:rsidRPr="0058649F">
        <w:rPr>
          <w:rFonts w:ascii="Times New Roman" w:cs="Times New Roman" w:hint="eastAsia"/>
          <w:bCs/>
          <w:color w:val="000000" w:themeColor="text1"/>
        </w:rPr>
        <w:t xml:space="preserve">  </w:t>
      </w:r>
      <w:r w:rsidRPr="0058649F">
        <w:rPr>
          <w:rFonts w:ascii="Times New Roman" w:cs="Times New Roman" w:hint="eastAsia"/>
          <w:bCs/>
          <w:color w:val="000000" w:themeColor="text1"/>
        </w:rPr>
        <w:t>裕</w:t>
      </w:r>
      <w:r w:rsidRPr="0058649F">
        <w:rPr>
          <w:rFonts w:ascii="Times New Roman" w:cs="Times New Roman" w:hint="eastAsia"/>
          <w:bCs/>
          <w:color w:val="000000" w:themeColor="text1"/>
        </w:rPr>
        <w:t xml:space="preserve">  </w:t>
      </w:r>
      <w:r w:rsidRPr="0058649F">
        <w:rPr>
          <w:rFonts w:ascii="Times New Roman" w:cs="Times New Roman" w:hint="eastAsia"/>
          <w:bCs/>
          <w:color w:val="000000" w:themeColor="text1"/>
        </w:rPr>
        <w:t>副院长</w:t>
      </w:r>
      <w:r w:rsidR="00423850" w:rsidRPr="0058649F">
        <w:rPr>
          <w:rFonts w:ascii="Times New Roman" w:cs="Times New Roman" w:hint="eastAsia"/>
          <w:bCs/>
          <w:color w:val="000000" w:themeColor="text1"/>
        </w:rPr>
        <w:t>、教授</w:t>
      </w:r>
      <w:r w:rsidR="0056778F" w:rsidRPr="0058649F">
        <w:rPr>
          <w:rFonts w:ascii="Times New Roman" w:cs="Times New Roman" w:hint="eastAsia"/>
          <w:bCs/>
          <w:color w:val="000000" w:themeColor="text1"/>
        </w:rPr>
        <w:t>，</w:t>
      </w:r>
      <w:r w:rsidRPr="0058649F">
        <w:rPr>
          <w:rFonts w:ascii="Times New Roman" w:cs="Times New Roman" w:hint="eastAsia"/>
          <w:bCs/>
          <w:color w:val="000000" w:themeColor="text1"/>
        </w:rPr>
        <w:t>总设计师</w:t>
      </w:r>
    </w:p>
    <w:p w:rsidR="00407505" w:rsidRDefault="00A95BCA" w:rsidP="00A864F2">
      <w:pPr>
        <w:pStyle w:val="a4"/>
        <w:snapToGrid w:val="0"/>
        <w:spacing w:beforeLines="30" w:beforeAutospacing="0" w:after="0" w:afterAutospacing="0" w:line="300" w:lineRule="auto"/>
        <w:ind w:leftChars="200" w:left="1411" w:hangingChars="413" w:hanging="991"/>
        <w:rPr>
          <w:rFonts w:ascii="Times New Roman" w:hAnsi="Times New Roman" w:cs="Times New Roman"/>
          <w:bCs/>
          <w:color w:val="000000" w:themeColor="text1"/>
        </w:rPr>
        <w:pPrChange w:id="22" w:author="Microsoft" w:date="2014-07-31T17:49:00Z">
          <w:pPr>
            <w:pStyle w:val="a4"/>
            <w:snapToGrid w:val="0"/>
            <w:spacing w:beforeLines="30" w:beforeAutospacing="0" w:after="0" w:afterAutospacing="0" w:line="300" w:lineRule="auto"/>
            <w:ind w:leftChars="200" w:left="1411" w:hangingChars="413" w:hanging="991"/>
          </w:pPr>
        </w:pPrChange>
      </w:pPr>
      <w:r w:rsidRPr="0058649F">
        <w:rPr>
          <w:rFonts w:ascii="Times New Roman" w:cs="Times New Roman" w:hint="eastAsia"/>
          <w:bCs/>
          <w:color w:val="000000" w:themeColor="text1"/>
        </w:rPr>
        <w:t>曾</w:t>
      </w:r>
      <w:r w:rsidRPr="0058649F">
        <w:rPr>
          <w:rFonts w:ascii="Times New Roman" w:cs="Times New Roman" w:hint="eastAsia"/>
          <w:bCs/>
          <w:color w:val="000000" w:themeColor="text1"/>
        </w:rPr>
        <w:t xml:space="preserve">  </w:t>
      </w:r>
      <w:r w:rsidRPr="0058649F">
        <w:rPr>
          <w:rFonts w:ascii="Times New Roman" w:cs="Times New Roman" w:hint="eastAsia"/>
          <w:bCs/>
          <w:color w:val="000000" w:themeColor="text1"/>
        </w:rPr>
        <w:t>澜</w:t>
      </w:r>
      <w:r w:rsidRPr="0058649F">
        <w:rPr>
          <w:rFonts w:ascii="Times New Roman" w:cs="Times New Roman" w:hint="eastAsia"/>
          <w:bCs/>
          <w:color w:val="000000" w:themeColor="text1"/>
        </w:rPr>
        <w:t xml:space="preserve">  </w:t>
      </w:r>
      <w:r w:rsidRPr="0058649F">
        <w:rPr>
          <w:rFonts w:ascii="Times New Roman" w:cs="Times New Roman" w:hint="eastAsia"/>
          <w:bCs/>
          <w:color w:val="000000" w:themeColor="text1"/>
        </w:rPr>
        <w:t>学术委员</w:t>
      </w:r>
      <w:r w:rsidR="00B02E6E" w:rsidRPr="0058649F">
        <w:rPr>
          <w:rFonts w:ascii="Times New Roman" w:cs="Times New Roman" w:hint="eastAsia"/>
          <w:bCs/>
          <w:color w:val="000000" w:themeColor="text1"/>
        </w:rPr>
        <w:t>、研究员</w:t>
      </w:r>
      <w:r w:rsidR="0056778F" w:rsidRPr="0058649F">
        <w:rPr>
          <w:rFonts w:ascii="Times New Roman" w:cs="Times New Roman" w:hint="eastAsia"/>
          <w:bCs/>
          <w:color w:val="000000" w:themeColor="text1"/>
        </w:rPr>
        <w:t>，</w:t>
      </w:r>
      <w:r w:rsidRPr="0058649F">
        <w:rPr>
          <w:rFonts w:ascii="Times New Roman" w:cs="Times New Roman" w:hint="eastAsia"/>
          <w:bCs/>
          <w:color w:val="000000" w:themeColor="text1"/>
        </w:rPr>
        <w:t>总规划师</w:t>
      </w:r>
    </w:p>
    <w:p w:rsidR="00407505" w:rsidRDefault="00D71E88" w:rsidP="00A864F2">
      <w:pPr>
        <w:pStyle w:val="a4"/>
        <w:snapToGrid w:val="0"/>
        <w:spacing w:beforeLines="30" w:beforeAutospacing="0" w:after="0" w:afterAutospacing="0" w:line="300" w:lineRule="auto"/>
        <w:ind w:leftChars="200" w:left="1411" w:hangingChars="413" w:hanging="991"/>
        <w:rPr>
          <w:rFonts w:ascii="Times New Roman" w:hAnsi="Times New Roman" w:cs="Times New Roman"/>
          <w:bCs/>
          <w:color w:val="000000" w:themeColor="text1"/>
        </w:rPr>
        <w:pPrChange w:id="23" w:author="Microsoft" w:date="2014-07-31T17:49:00Z">
          <w:pPr>
            <w:pStyle w:val="a4"/>
            <w:snapToGrid w:val="0"/>
            <w:spacing w:beforeLines="30" w:beforeAutospacing="0" w:after="0" w:afterAutospacing="0" w:line="300" w:lineRule="auto"/>
            <w:ind w:leftChars="200" w:left="1411" w:hangingChars="413" w:hanging="991"/>
          </w:pPr>
        </w:pPrChange>
      </w:pPr>
      <w:r w:rsidRPr="0058649F">
        <w:rPr>
          <w:rFonts w:ascii="Times New Roman" w:cs="Times New Roman"/>
          <w:bCs/>
          <w:color w:val="000000" w:themeColor="text1"/>
        </w:rPr>
        <w:t>石宇良</w:t>
      </w:r>
      <w:r w:rsidRPr="0058649F">
        <w:rPr>
          <w:rFonts w:ascii="Times New Roman" w:hAnsi="Times New Roman" w:cs="Times New Roman"/>
          <w:bCs/>
          <w:color w:val="000000" w:themeColor="text1"/>
        </w:rPr>
        <w:t xml:space="preserve">  </w:t>
      </w:r>
      <w:r w:rsidRPr="0058649F">
        <w:rPr>
          <w:rFonts w:ascii="Times New Roman" w:cs="Times New Roman"/>
          <w:bCs/>
          <w:color w:val="000000" w:themeColor="text1"/>
        </w:rPr>
        <w:t>院长助理</w:t>
      </w:r>
      <w:r w:rsidR="00423850" w:rsidRPr="0058649F">
        <w:rPr>
          <w:rFonts w:ascii="Times New Roman" w:cs="Times New Roman" w:hint="eastAsia"/>
          <w:bCs/>
          <w:color w:val="000000" w:themeColor="text1"/>
        </w:rPr>
        <w:t>、</w:t>
      </w:r>
      <w:r w:rsidR="0030402F" w:rsidRPr="0058649F">
        <w:rPr>
          <w:rFonts w:ascii="Times New Roman" w:cs="Times New Roman" w:hint="eastAsia"/>
          <w:bCs/>
          <w:color w:val="000000" w:themeColor="text1"/>
        </w:rPr>
        <w:t>北京市特聘</w:t>
      </w:r>
      <w:r w:rsidR="00423850" w:rsidRPr="0058649F">
        <w:rPr>
          <w:rFonts w:ascii="Times New Roman" w:cs="Times New Roman" w:hint="eastAsia"/>
          <w:bCs/>
          <w:color w:val="000000" w:themeColor="text1"/>
        </w:rPr>
        <w:t>教授</w:t>
      </w:r>
      <w:r w:rsidRPr="0058649F">
        <w:rPr>
          <w:rFonts w:ascii="Times New Roman" w:cs="Times New Roman"/>
          <w:bCs/>
          <w:color w:val="000000" w:themeColor="text1"/>
        </w:rPr>
        <w:t>，总经理</w:t>
      </w:r>
    </w:p>
    <w:p w:rsidR="00407505" w:rsidRDefault="00D71E88" w:rsidP="00A864F2">
      <w:pPr>
        <w:pStyle w:val="a4"/>
        <w:snapToGrid w:val="0"/>
        <w:spacing w:beforeLines="30" w:beforeAutospacing="0" w:after="0" w:afterAutospacing="0" w:line="300" w:lineRule="auto"/>
        <w:ind w:leftChars="200" w:left="1411" w:hangingChars="413" w:hanging="991"/>
        <w:rPr>
          <w:rFonts w:ascii="Times New Roman" w:cs="Times New Roman"/>
          <w:bCs/>
          <w:color w:val="000000" w:themeColor="text1"/>
        </w:rPr>
        <w:pPrChange w:id="24" w:author="Microsoft" w:date="2014-07-31T17:49:00Z">
          <w:pPr>
            <w:pStyle w:val="a4"/>
            <w:snapToGrid w:val="0"/>
            <w:spacing w:beforeLines="30" w:beforeAutospacing="0" w:after="0" w:afterAutospacing="0" w:line="300" w:lineRule="auto"/>
            <w:ind w:leftChars="200" w:left="1411" w:hangingChars="413" w:hanging="991"/>
          </w:pPr>
        </w:pPrChange>
      </w:pPr>
      <w:r w:rsidRPr="0058649F">
        <w:rPr>
          <w:rFonts w:ascii="Times New Roman" w:cs="Times New Roman"/>
          <w:bCs/>
          <w:color w:val="000000" w:themeColor="text1"/>
        </w:rPr>
        <w:t>高俊艳</w:t>
      </w:r>
      <w:r w:rsidRPr="0058649F">
        <w:rPr>
          <w:rFonts w:ascii="Times New Roman" w:cs="Times New Roman"/>
          <w:bCs/>
          <w:color w:val="000000" w:themeColor="text1"/>
        </w:rPr>
        <w:t xml:space="preserve">  </w:t>
      </w:r>
      <w:r w:rsidRPr="0058649F">
        <w:rPr>
          <w:rFonts w:ascii="Times New Roman" w:cs="Times New Roman"/>
          <w:bCs/>
          <w:color w:val="000000" w:themeColor="text1"/>
        </w:rPr>
        <w:t>院办公室主任，</w:t>
      </w:r>
      <w:r w:rsidR="00282246" w:rsidRPr="0058649F">
        <w:rPr>
          <w:rFonts w:ascii="Times New Roman" w:cs="Times New Roman" w:hint="eastAsia"/>
          <w:bCs/>
          <w:color w:val="000000" w:themeColor="text1"/>
        </w:rPr>
        <w:t>总经理助理</w:t>
      </w:r>
    </w:p>
    <w:p w:rsidR="00407505" w:rsidRDefault="00407505" w:rsidP="00A864F2">
      <w:pPr>
        <w:pStyle w:val="a4"/>
        <w:snapToGrid w:val="0"/>
        <w:spacing w:beforeLines="30" w:beforeAutospacing="0" w:after="0" w:afterAutospacing="0" w:line="300" w:lineRule="auto"/>
        <w:rPr>
          <w:rStyle w:val="a5"/>
          <w:rFonts w:ascii="Times New Roman" w:hAnsi="Times New Roman" w:cs="Times New Roman"/>
          <w:color w:val="000000" w:themeColor="text1"/>
        </w:rPr>
        <w:pPrChange w:id="25" w:author="Microsoft" w:date="2014-07-31T17:49:00Z">
          <w:pPr>
            <w:pStyle w:val="a4"/>
            <w:snapToGrid w:val="0"/>
            <w:spacing w:beforeLines="30" w:beforeAutospacing="0" w:after="0" w:afterAutospacing="0" w:line="300" w:lineRule="auto"/>
          </w:pPr>
        </w:pPrChange>
      </w:pPr>
    </w:p>
    <w:p w:rsidR="00407505" w:rsidRDefault="003D1E29" w:rsidP="00A864F2">
      <w:pPr>
        <w:pStyle w:val="a4"/>
        <w:snapToGrid w:val="0"/>
        <w:spacing w:beforeLines="30" w:beforeAutospacing="0" w:after="0" w:afterAutospacing="0" w:line="300" w:lineRule="auto"/>
        <w:rPr>
          <w:rFonts w:ascii="Times New Roman" w:hAnsi="Times New Roman" w:cs="Times New Roman"/>
          <w:b/>
          <w:bCs/>
          <w:color w:val="000000" w:themeColor="text1"/>
        </w:rPr>
        <w:pPrChange w:id="26" w:author="Microsoft" w:date="2014-07-31T17:49:00Z">
          <w:pPr>
            <w:pStyle w:val="a4"/>
            <w:snapToGrid w:val="0"/>
            <w:spacing w:beforeLines="30" w:beforeAutospacing="0" w:after="0" w:afterAutospacing="0" w:line="300" w:lineRule="auto"/>
          </w:pPr>
        </w:pPrChange>
      </w:pPr>
      <w:r w:rsidRPr="0058649F">
        <w:rPr>
          <w:rFonts w:ascii="Times New Roman" w:hAnsi="Times New Roman" w:cs="Times New Roman" w:hint="eastAsia"/>
          <w:b/>
          <w:bCs/>
          <w:color w:val="000000" w:themeColor="text1"/>
        </w:rPr>
        <w:t>四</w:t>
      </w:r>
      <w:r w:rsidR="00582573" w:rsidRPr="0058649F">
        <w:rPr>
          <w:rFonts w:ascii="Times New Roman" w:hAnsi="Times New Roman" w:cs="Times New Roman" w:hint="eastAsia"/>
          <w:b/>
          <w:bCs/>
          <w:color w:val="000000" w:themeColor="text1"/>
        </w:rPr>
        <w:t>、所属机构</w:t>
      </w:r>
    </w:p>
    <w:p w:rsidR="00407505" w:rsidRDefault="008619A3" w:rsidP="00A864F2">
      <w:pPr>
        <w:pStyle w:val="a4"/>
        <w:snapToGrid w:val="0"/>
        <w:spacing w:beforeLines="30" w:beforeAutospacing="0" w:after="0" w:afterAutospacing="0" w:line="300" w:lineRule="auto"/>
        <w:rPr>
          <w:rStyle w:val="a5"/>
          <w:rFonts w:ascii="Times New Roman" w:hAnsi="Times New Roman" w:cs="Times New Roman"/>
          <w:color w:val="000000" w:themeColor="text1"/>
        </w:rPr>
        <w:pPrChange w:id="27" w:author="Microsoft" w:date="2014-07-31T17:49:00Z">
          <w:pPr>
            <w:pStyle w:val="a4"/>
            <w:snapToGrid w:val="0"/>
            <w:spacing w:beforeLines="30" w:beforeAutospacing="0" w:after="0" w:afterAutospacing="0" w:line="300" w:lineRule="auto"/>
          </w:pPr>
        </w:pPrChange>
      </w:pPr>
      <w:r w:rsidRPr="0058649F">
        <w:rPr>
          <w:rStyle w:val="a5"/>
          <w:rFonts w:ascii="Times New Roman" w:hAnsi="Times New Roman" w:cs="Times New Roman" w:hint="eastAsia"/>
          <w:color w:val="000000" w:themeColor="text1"/>
        </w:rPr>
        <w:t>公司</w:t>
      </w:r>
      <w:r w:rsidR="00426FD6" w:rsidRPr="0058649F">
        <w:rPr>
          <w:rStyle w:val="a5"/>
          <w:rFonts w:ascii="Times New Roman" w:hAnsi="Times New Roman" w:cs="Times New Roman" w:hint="eastAsia"/>
          <w:color w:val="000000" w:themeColor="text1"/>
        </w:rPr>
        <w:t>总部</w:t>
      </w:r>
    </w:p>
    <w:p w:rsidR="00D23F48" w:rsidRPr="0058649F" w:rsidRDefault="00D23F48" w:rsidP="0098120E">
      <w:pPr>
        <w:pStyle w:val="a4"/>
        <w:snapToGrid w:val="0"/>
        <w:spacing w:before="0" w:beforeAutospacing="0" w:after="0" w:afterAutospacing="0" w:line="300" w:lineRule="auto"/>
        <w:ind w:leftChars="200" w:left="420"/>
        <w:rPr>
          <w:rFonts w:ascii="Times New Roman" w:hAnsi="Times New Roman" w:cs="Times New Roman"/>
          <w:color w:val="000000" w:themeColor="text1"/>
        </w:rPr>
      </w:pPr>
      <w:r w:rsidRPr="0058649F">
        <w:rPr>
          <w:rFonts w:ascii="Times New Roman" w:hAnsi="Times New Roman" w:cs="Times New Roman" w:hint="eastAsia"/>
          <w:color w:val="000000" w:themeColor="text1"/>
        </w:rPr>
        <w:t>综合管理部主任：</w:t>
      </w:r>
      <w:r w:rsidRPr="0058649F">
        <w:rPr>
          <w:rFonts w:ascii="Times New Roman" w:hAnsi="Times New Roman" w:cs="Times New Roman"/>
          <w:color w:val="000000" w:themeColor="text1"/>
        </w:rPr>
        <w:t>臧茜</w:t>
      </w:r>
    </w:p>
    <w:p w:rsidR="00D23F48" w:rsidRPr="0058649F" w:rsidRDefault="00D23F48" w:rsidP="0098120E">
      <w:pPr>
        <w:pStyle w:val="a4"/>
        <w:snapToGrid w:val="0"/>
        <w:spacing w:before="0" w:beforeAutospacing="0" w:after="0" w:afterAutospacing="0" w:line="300" w:lineRule="auto"/>
        <w:ind w:leftChars="200" w:left="420"/>
        <w:rPr>
          <w:rFonts w:ascii="Times New Roman" w:hAnsi="Times New Roman" w:cs="Times New Roman"/>
          <w:color w:val="000000" w:themeColor="text1"/>
        </w:rPr>
      </w:pPr>
      <w:r w:rsidRPr="0058649F">
        <w:rPr>
          <w:rFonts w:ascii="Times New Roman" w:hAnsi="Times New Roman" w:cs="Times New Roman" w:hint="eastAsia"/>
          <w:color w:val="000000" w:themeColor="text1"/>
        </w:rPr>
        <w:t>项目运营部主任：</w:t>
      </w:r>
      <w:r w:rsidRPr="0058649F">
        <w:rPr>
          <w:rFonts w:ascii="Times New Roman" w:hAnsi="Times New Roman" w:cs="Times New Roman"/>
          <w:color w:val="000000" w:themeColor="text1"/>
        </w:rPr>
        <w:t>李宁</w:t>
      </w:r>
    </w:p>
    <w:p w:rsidR="00D23F48" w:rsidRPr="0058649F" w:rsidRDefault="00D23F48" w:rsidP="0098120E">
      <w:pPr>
        <w:pStyle w:val="a4"/>
        <w:snapToGrid w:val="0"/>
        <w:spacing w:before="0" w:beforeAutospacing="0" w:after="0" w:afterAutospacing="0" w:line="300" w:lineRule="auto"/>
        <w:ind w:leftChars="200" w:left="420"/>
        <w:rPr>
          <w:rFonts w:ascii="Times New Roman" w:hAnsi="Times New Roman" w:cs="Times New Roman"/>
          <w:color w:val="000000" w:themeColor="text1"/>
        </w:rPr>
      </w:pPr>
      <w:r w:rsidRPr="0058649F">
        <w:rPr>
          <w:rFonts w:ascii="Times New Roman" w:hAnsi="Times New Roman" w:cs="Times New Roman" w:hint="eastAsia"/>
          <w:color w:val="000000" w:themeColor="text1"/>
        </w:rPr>
        <w:t>总师办公室主任：</w:t>
      </w:r>
      <w:r w:rsidRPr="0058649F">
        <w:rPr>
          <w:rFonts w:ascii="Times New Roman" w:hAnsi="Times New Roman" w:cs="Times New Roman"/>
          <w:color w:val="000000" w:themeColor="text1"/>
        </w:rPr>
        <w:t>杨凯欣</w:t>
      </w:r>
    </w:p>
    <w:p w:rsidR="009303D6" w:rsidRPr="0058649F" w:rsidRDefault="009303D6" w:rsidP="00A864F2">
      <w:pPr>
        <w:pStyle w:val="a4"/>
        <w:snapToGrid w:val="0"/>
        <w:spacing w:beforeLines="30" w:beforeAutospacing="0" w:after="0" w:afterAutospacing="0" w:line="300" w:lineRule="auto"/>
        <w:rPr>
          <w:rStyle w:val="a5"/>
          <w:rFonts w:ascii="Times New Roman" w:hAnsi="Times New Roman" w:cs="Times New Roman"/>
          <w:color w:val="000000" w:themeColor="text1"/>
        </w:rPr>
      </w:pPr>
      <w:r w:rsidRPr="0058649F">
        <w:rPr>
          <w:rStyle w:val="a5"/>
          <w:rFonts w:ascii="Times New Roman" w:hAnsi="Times New Roman" w:cs="Times New Roman"/>
          <w:color w:val="000000" w:themeColor="text1"/>
        </w:rPr>
        <w:t>院办公室</w:t>
      </w:r>
      <w:r w:rsidRPr="0058649F">
        <w:rPr>
          <w:rStyle w:val="a5"/>
          <w:rFonts w:ascii="Times New Roman" w:hAnsi="Times New Roman" w:cs="Times New Roman" w:hint="eastAsia"/>
          <w:color w:val="000000" w:themeColor="text1"/>
        </w:rPr>
        <w:t>/</w:t>
      </w:r>
      <w:r w:rsidRPr="0058649F">
        <w:rPr>
          <w:rStyle w:val="a5"/>
          <w:rFonts w:ascii="Times New Roman" w:hAnsi="Times New Roman" w:cs="Times New Roman" w:hint="eastAsia"/>
          <w:color w:val="000000" w:themeColor="text1"/>
        </w:rPr>
        <w:t>北京方位数研科技有限公司</w:t>
      </w:r>
    </w:p>
    <w:p w:rsidR="00407505" w:rsidRDefault="009303D6" w:rsidP="00A864F2">
      <w:pPr>
        <w:pStyle w:val="a4"/>
        <w:snapToGrid w:val="0"/>
        <w:spacing w:beforeLines="30" w:beforeAutospacing="0" w:after="0" w:afterAutospacing="0" w:line="300" w:lineRule="auto"/>
        <w:ind w:leftChars="200" w:left="420"/>
        <w:rPr>
          <w:rFonts w:ascii="Times New Roman" w:hAnsi="Times New Roman" w:cs="Times New Roman"/>
          <w:color w:val="000000" w:themeColor="text1"/>
        </w:rPr>
      </w:pPr>
      <w:r w:rsidRPr="0058649F">
        <w:rPr>
          <w:rFonts w:ascii="Times New Roman" w:hAnsi="Times New Roman" w:cs="Times New Roman" w:hint="eastAsia"/>
          <w:color w:val="000000" w:themeColor="text1"/>
        </w:rPr>
        <w:t>董</w:t>
      </w:r>
      <w:r w:rsidRPr="0058649F">
        <w:rPr>
          <w:rFonts w:ascii="Times New Roman" w:hAnsi="Times New Roman" w:cs="Times New Roman" w:hint="eastAsia"/>
          <w:color w:val="000000" w:themeColor="text1"/>
        </w:rPr>
        <w:t xml:space="preserve"> </w:t>
      </w:r>
      <w:r w:rsidRPr="0058649F">
        <w:rPr>
          <w:rFonts w:ascii="Times New Roman" w:hAnsi="Times New Roman" w:cs="Times New Roman" w:hint="eastAsia"/>
          <w:color w:val="000000" w:themeColor="text1"/>
        </w:rPr>
        <w:t>事</w:t>
      </w:r>
      <w:r w:rsidRPr="0058649F">
        <w:rPr>
          <w:rFonts w:ascii="Times New Roman" w:hAnsi="Times New Roman" w:cs="Times New Roman" w:hint="eastAsia"/>
          <w:color w:val="000000" w:themeColor="text1"/>
        </w:rPr>
        <w:t xml:space="preserve"> </w:t>
      </w:r>
      <w:r w:rsidRPr="0058649F">
        <w:rPr>
          <w:rFonts w:ascii="Times New Roman" w:hAnsi="Times New Roman" w:cs="Times New Roman" w:hint="eastAsia"/>
          <w:color w:val="000000" w:themeColor="text1"/>
        </w:rPr>
        <w:t>长：陈秀万</w:t>
      </w:r>
    </w:p>
    <w:p w:rsidR="009303D6" w:rsidRPr="0058649F" w:rsidRDefault="009303D6" w:rsidP="009303D6">
      <w:pPr>
        <w:pStyle w:val="a4"/>
        <w:snapToGrid w:val="0"/>
        <w:spacing w:before="0" w:beforeAutospacing="0" w:after="0" w:afterAutospacing="0" w:line="300" w:lineRule="auto"/>
        <w:ind w:leftChars="200" w:left="420"/>
        <w:rPr>
          <w:rFonts w:ascii="Times New Roman" w:hAnsi="Times New Roman" w:cs="Times New Roman"/>
          <w:color w:val="000000" w:themeColor="text1"/>
        </w:rPr>
      </w:pPr>
      <w:r w:rsidRPr="0058649F">
        <w:rPr>
          <w:rFonts w:ascii="Times New Roman" w:hAnsi="Times New Roman" w:cs="Times New Roman" w:hint="eastAsia"/>
          <w:color w:val="000000" w:themeColor="text1"/>
        </w:rPr>
        <w:t>总</w:t>
      </w:r>
      <w:r w:rsidRPr="0058649F">
        <w:rPr>
          <w:rFonts w:ascii="Times New Roman" w:hAnsi="Times New Roman" w:cs="Times New Roman" w:hint="eastAsia"/>
          <w:color w:val="000000" w:themeColor="text1"/>
        </w:rPr>
        <w:t xml:space="preserve"> </w:t>
      </w:r>
      <w:r w:rsidRPr="0058649F">
        <w:rPr>
          <w:rFonts w:ascii="Times New Roman" w:hAnsi="Times New Roman" w:cs="Times New Roman" w:hint="eastAsia"/>
          <w:color w:val="000000" w:themeColor="text1"/>
        </w:rPr>
        <w:t>经</w:t>
      </w:r>
      <w:r w:rsidRPr="0058649F">
        <w:rPr>
          <w:rFonts w:ascii="Times New Roman" w:hAnsi="Times New Roman" w:cs="Times New Roman" w:hint="eastAsia"/>
          <w:color w:val="000000" w:themeColor="text1"/>
        </w:rPr>
        <w:t xml:space="preserve"> </w:t>
      </w:r>
      <w:r w:rsidRPr="0058649F">
        <w:rPr>
          <w:rFonts w:ascii="Times New Roman" w:hAnsi="Times New Roman" w:cs="Times New Roman" w:hint="eastAsia"/>
          <w:color w:val="000000" w:themeColor="text1"/>
        </w:rPr>
        <w:t>理</w:t>
      </w:r>
      <w:r w:rsidRPr="0058649F">
        <w:rPr>
          <w:rFonts w:ascii="Times New Roman" w:hAnsi="Times New Roman" w:cs="Times New Roman"/>
          <w:color w:val="000000" w:themeColor="text1"/>
        </w:rPr>
        <w:t>：</w:t>
      </w:r>
      <w:r w:rsidRPr="0058649F">
        <w:rPr>
          <w:rFonts w:ascii="Times New Roman" w:hAnsi="Times New Roman" w:cs="Times New Roman" w:hint="eastAsia"/>
          <w:color w:val="000000" w:themeColor="text1"/>
        </w:rPr>
        <w:t>杨凯欣</w:t>
      </w:r>
    </w:p>
    <w:p w:rsidR="00A2028F" w:rsidRPr="0058649F" w:rsidRDefault="00A2028F" w:rsidP="009303D6">
      <w:pPr>
        <w:pStyle w:val="a4"/>
        <w:snapToGrid w:val="0"/>
        <w:spacing w:before="0" w:beforeAutospacing="0" w:after="0" w:afterAutospacing="0" w:line="300" w:lineRule="auto"/>
        <w:ind w:leftChars="200" w:left="420"/>
        <w:rPr>
          <w:rFonts w:ascii="Times New Roman" w:hAnsi="Times New Roman" w:cs="Times New Roman"/>
          <w:color w:val="000000" w:themeColor="text1"/>
        </w:rPr>
      </w:pPr>
      <w:r w:rsidRPr="0058649F">
        <w:rPr>
          <w:rFonts w:ascii="Times New Roman" w:hAnsi="Times New Roman" w:cs="Times New Roman" w:hint="eastAsia"/>
          <w:color w:val="000000" w:themeColor="text1"/>
        </w:rPr>
        <w:t>主任</w:t>
      </w:r>
      <w:r w:rsidRPr="0058649F">
        <w:rPr>
          <w:rFonts w:ascii="Times New Roman" w:hAnsi="Times New Roman" w:cs="Times New Roman" w:hint="eastAsia"/>
          <w:color w:val="000000" w:themeColor="text1"/>
        </w:rPr>
        <w:t>/</w:t>
      </w:r>
      <w:r w:rsidRPr="0058649F">
        <w:rPr>
          <w:rFonts w:ascii="Times New Roman" w:hAnsi="Times New Roman" w:cs="Times New Roman" w:hint="eastAsia"/>
          <w:color w:val="000000" w:themeColor="text1"/>
        </w:rPr>
        <w:t>常务</w:t>
      </w:r>
      <w:r w:rsidR="009303D6" w:rsidRPr="0058649F">
        <w:rPr>
          <w:rFonts w:ascii="Times New Roman" w:hAnsi="Times New Roman" w:cs="Times New Roman"/>
          <w:color w:val="000000" w:themeColor="text1"/>
        </w:rPr>
        <w:t>副</w:t>
      </w:r>
      <w:r w:rsidR="009303D6" w:rsidRPr="0058649F">
        <w:rPr>
          <w:rFonts w:ascii="Times New Roman" w:hAnsi="Times New Roman" w:cs="Times New Roman" w:hint="eastAsia"/>
          <w:color w:val="000000" w:themeColor="text1"/>
        </w:rPr>
        <w:t>总经理</w:t>
      </w:r>
      <w:r w:rsidR="009303D6" w:rsidRPr="0058649F">
        <w:rPr>
          <w:rFonts w:ascii="Times New Roman" w:hAnsi="Times New Roman" w:cs="Times New Roman"/>
          <w:color w:val="000000" w:themeColor="text1"/>
        </w:rPr>
        <w:t>：</w:t>
      </w:r>
      <w:r w:rsidR="009303D6" w:rsidRPr="0058649F">
        <w:rPr>
          <w:rFonts w:ascii="Times New Roman" w:hAnsi="Times New Roman" w:cs="Times New Roman" w:hint="eastAsia"/>
          <w:color w:val="000000" w:themeColor="text1"/>
        </w:rPr>
        <w:t>高俊艳</w:t>
      </w:r>
    </w:p>
    <w:p w:rsidR="009303D6" w:rsidRPr="0058649F" w:rsidRDefault="00A2028F" w:rsidP="009303D6">
      <w:pPr>
        <w:pStyle w:val="a4"/>
        <w:snapToGrid w:val="0"/>
        <w:spacing w:before="0" w:beforeAutospacing="0" w:after="0" w:afterAutospacing="0" w:line="300" w:lineRule="auto"/>
        <w:ind w:leftChars="200" w:left="420"/>
        <w:rPr>
          <w:rFonts w:ascii="Times New Roman" w:hAnsi="Times New Roman" w:cs="Times New Roman"/>
          <w:color w:val="000000" w:themeColor="text1"/>
        </w:rPr>
      </w:pPr>
      <w:r w:rsidRPr="0058649F">
        <w:rPr>
          <w:rFonts w:ascii="Times New Roman" w:hAnsi="Times New Roman" w:cs="Times New Roman" w:hint="eastAsia"/>
          <w:color w:val="000000" w:themeColor="text1"/>
        </w:rPr>
        <w:t>副主任</w:t>
      </w:r>
      <w:r w:rsidRPr="0058649F">
        <w:rPr>
          <w:rFonts w:ascii="Times New Roman" w:hAnsi="Times New Roman" w:cs="Times New Roman" w:hint="eastAsia"/>
          <w:color w:val="000000" w:themeColor="text1"/>
        </w:rPr>
        <w:t>/</w:t>
      </w:r>
      <w:r w:rsidRPr="0058649F">
        <w:rPr>
          <w:rFonts w:ascii="Times New Roman" w:hAnsi="Times New Roman" w:cs="Times New Roman" w:hint="eastAsia"/>
          <w:color w:val="000000" w:themeColor="text1"/>
        </w:rPr>
        <w:t>副总经理：</w:t>
      </w:r>
      <w:r w:rsidR="009303D6" w:rsidRPr="0058649F">
        <w:rPr>
          <w:rFonts w:ascii="Times New Roman" w:hAnsi="Times New Roman" w:cs="Times New Roman" w:hint="eastAsia"/>
          <w:color w:val="000000" w:themeColor="text1"/>
        </w:rPr>
        <w:t>刘晶</w:t>
      </w:r>
    </w:p>
    <w:p w:rsidR="00A2028F" w:rsidRPr="0058649F" w:rsidRDefault="00A2028F" w:rsidP="009303D6">
      <w:pPr>
        <w:pStyle w:val="a4"/>
        <w:snapToGrid w:val="0"/>
        <w:spacing w:before="0" w:beforeAutospacing="0" w:after="0" w:afterAutospacing="0" w:line="300" w:lineRule="auto"/>
        <w:ind w:leftChars="200" w:left="420"/>
        <w:rPr>
          <w:rFonts w:ascii="Times New Roman" w:hAnsi="Times New Roman" w:cs="Times New Roman"/>
          <w:color w:val="000000" w:themeColor="text1"/>
        </w:rPr>
      </w:pPr>
      <w:r w:rsidRPr="0058649F">
        <w:rPr>
          <w:rFonts w:ascii="Times New Roman" w:hAnsi="Times New Roman" w:cs="Times New Roman" w:hint="eastAsia"/>
          <w:color w:val="000000" w:themeColor="text1"/>
        </w:rPr>
        <w:t>副主任：张佩芳</w:t>
      </w:r>
    </w:p>
    <w:p w:rsidR="000E7B4F" w:rsidRPr="0058649F" w:rsidRDefault="000E7B4F" w:rsidP="00A864F2">
      <w:pPr>
        <w:pStyle w:val="a4"/>
        <w:snapToGrid w:val="0"/>
        <w:spacing w:beforeLines="30" w:beforeAutospacing="0" w:after="0" w:afterAutospacing="0" w:line="300" w:lineRule="auto"/>
        <w:rPr>
          <w:rStyle w:val="a5"/>
          <w:color w:val="000000" w:themeColor="text1"/>
        </w:rPr>
      </w:pPr>
      <w:r w:rsidRPr="0058649F">
        <w:rPr>
          <w:rStyle w:val="a5"/>
          <w:rFonts w:hint="eastAsia"/>
          <w:color w:val="000000" w:themeColor="text1"/>
        </w:rPr>
        <w:t>产业金融部</w:t>
      </w:r>
      <w:r w:rsidR="00FE02DA" w:rsidRPr="0058649F">
        <w:rPr>
          <w:rStyle w:val="a5"/>
          <w:rFonts w:hint="eastAsia"/>
          <w:color w:val="000000" w:themeColor="text1"/>
        </w:rPr>
        <w:t>/</w:t>
      </w:r>
      <w:r w:rsidRPr="0058649F">
        <w:rPr>
          <w:rStyle w:val="a5"/>
          <w:rFonts w:hint="eastAsia"/>
          <w:color w:val="000000" w:themeColor="text1"/>
        </w:rPr>
        <w:t>北京数研资本管理有限公司</w:t>
      </w:r>
    </w:p>
    <w:p w:rsidR="00407505" w:rsidRDefault="007914A6" w:rsidP="00A864F2">
      <w:pPr>
        <w:pStyle w:val="a4"/>
        <w:snapToGrid w:val="0"/>
        <w:spacing w:beforeLines="30" w:beforeAutospacing="0" w:after="0" w:afterAutospacing="0" w:line="300" w:lineRule="auto"/>
        <w:ind w:leftChars="200" w:left="420"/>
        <w:rPr>
          <w:rFonts w:ascii="Times New Roman" w:hAnsi="Times New Roman" w:cs="Times New Roman"/>
          <w:color w:val="000000" w:themeColor="text1"/>
        </w:rPr>
      </w:pPr>
      <w:r w:rsidRPr="0058649F">
        <w:rPr>
          <w:rFonts w:ascii="Times New Roman" w:hAnsi="Times New Roman" w:cs="Times New Roman" w:hint="eastAsia"/>
          <w:color w:val="000000" w:themeColor="text1"/>
        </w:rPr>
        <w:t>董</w:t>
      </w:r>
      <w:r w:rsidRPr="0058649F">
        <w:rPr>
          <w:rFonts w:ascii="Times New Roman" w:hAnsi="Times New Roman" w:cs="Times New Roman" w:hint="eastAsia"/>
          <w:color w:val="000000" w:themeColor="text1"/>
        </w:rPr>
        <w:t xml:space="preserve"> </w:t>
      </w:r>
      <w:r w:rsidRPr="0058649F">
        <w:rPr>
          <w:rFonts w:ascii="Times New Roman" w:hAnsi="Times New Roman" w:cs="Times New Roman" w:hint="eastAsia"/>
          <w:color w:val="000000" w:themeColor="text1"/>
        </w:rPr>
        <w:t>事</w:t>
      </w:r>
      <w:r w:rsidRPr="0058649F">
        <w:rPr>
          <w:rFonts w:ascii="Times New Roman" w:hAnsi="Times New Roman" w:cs="Times New Roman" w:hint="eastAsia"/>
          <w:color w:val="000000" w:themeColor="text1"/>
        </w:rPr>
        <w:t xml:space="preserve"> </w:t>
      </w:r>
      <w:r w:rsidRPr="0058649F">
        <w:rPr>
          <w:rFonts w:ascii="Times New Roman" w:hAnsi="Times New Roman" w:cs="Times New Roman" w:hint="eastAsia"/>
          <w:color w:val="000000" w:themeColor="text1"/>
        </w:rPr>
        <w:t>长：</w:t>
      </w:r>
      <w:ins w:id="28" w:author="Microsoft" w:date="2014-07-31T17:48:00Z">
        <w:r w:rsidR="00A864F2">
          <w:rPr>
            <w:rFonts w:ascii="Times New Roman" w:hAnsi="Times New Roman" w:cs="Times New Roman" w:hint="eastAsia"/>
            <w:color w:val="000000" w:themeColor="text1"/>
          </w:rPr>
          <w:t>王峋越</w:t>
        </w:r>
      </w:ins>
    </w:p>
    <w:p w:rsidR="000E7B4F" w:rsidRPr="0058649F" w:rsidRDefault="00591103" w:rsidP="007914A6">
      <w:pPr>
        <w:pStyle w:val="a4"/>
        <w:snapToGrid w:val="0"/>
        <w:spacing w:before="0" w:beforeAutospacing="0" w:after="0" w:afterAutospacing="0" w:line="300" w:lineRule="auto"/>
        <w:ind w:leftChars="200" w:left="42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>主任</w:t>
      </w:r>
      <w:r>
        <w:rPr>
          <w:rFonts w:ascii="Times New Roman" w:hAnsi="Times New Roman" w:cs="Times New Roman" w:hint="eastAsia"/>
          <w:color w:val="000000" w:themeColor="text1"/>
        </w:rPr>
        <w:t>/</w:t>
      </w:r>
      <w:r w:rsidR="000E7B4F" w:rsidRPr="0058649F">
        <w:rPr>
          <w:rFonts w:ascii="Times New Roman" w:hAnsi="Times New Roman" w:cs="Times New Roman" w:hint="eastAsia"/>
          <w:color w:val="000000" w:themeColor="text1"/>
        </w:rPr>
        <w:t>总经理</w:t>
      </w:r>
      <w:r w:rsidR="000E7B4F" w:rsidRPr="0058649F">
        <w:rPr>
          <w:rFonts w:ascii="Times New Roman" w:hAnsi="Times New Roman" w:cs="Times New Roman"/>
          <w:color w:val="000000" w:themeColor="text1"/>
        </w:rPr>
        <w:t>：</w:t>
      </w:r>
      <w:r w:rsidR="000E7B4F" w:rsidRPr="0058649F">
        <w:rPr>
          <w:rFonts w:ascii="Times New Roman" w:hAnsi="Times New Roman" w:cs="Times New Roman" w:hint="eastAsia"/>
          <w:color w:val="000000" w:themeColor="text1"/>
        </w:rPr>
        <w:t>王峋越</w:t>
      </w:r>
    </w:p>
    <w:p w:rsidR="000E7B4F" w:rsidRDefault="000E7B4F" w:rsidP="000E7B4F">
      <w:pPr>
        <w:pStyle w:val="a4"/>
        <w:snapToGrid w:val="0"/>
        <w:spacing w:before="0" w:beforeAutospacing="0" w:after="0" w:afterAutospacing="0" w:line="300" w:lineRule="auto"/>
        <w:ind w:leftChars="200" w:left="420"/>
        <w:rPr>
          <w:ins w:id="29" w:author="Microsoft" w:date="2014-07-31T17:49:00Z"/>
          <w:rFonts w:ascii="Times New Roman" w:hAnsi="Times New Roman" w:cs="Times New Roman" w:hint="eastAsia"/>
          <w:color w:val="000000" w:themeColor="text1"/>
        </w:rPr>
      </w:pPr>
      <w:r w:rsidRPr="0058649F">
        <w:rPr>
          <w:rFonts w:ascii="Times New Roman" w:hAnsi="Times New Roman" w:cs="Times New Roman"/>
          <w:color w:val="000000" w:themeColor="text1"/>
        </w:rPr>
        <w:t>副</w:t>
      </w:r>
      <w:r w:rsidRPr="0058649F">
        <w:rPr>
          <w:rFonts w:ascii="Times New Roman" w:hAnsi="Times New Roman" w:cs="Times New Roman" w:hint="eastAsia"/>
          <w:color w:val="000000" w:themeColor="text1"/>
        </w:rPr>
        <w:t>总经理</w:t>
      </w:r>
      <w:r w:rsidRPr="0058649F">
        <w:rPr>
          <w:rFonts w:ascii="Times New Roman" w:hAnsi="Times New Roman" w:cs="Times New Roman"/>
          <w:color w:val="000000" w:themeColor="text1"/>
        </w:rPr>
        <w:t>：</w:t>
      </w:r>
      <w:ins w:id="30" w:author="Microsoft" w:date="2014-07-31T17:48:00Z">
        <w:r w:rsidR="00A864F2">
          <w:rPr>
            <w:rFonts w:ascii="Times New Roman" w:hAnsi="Times New Roman" w:cs="Times New Roman" w:hint="eastAsia"/>
            <w:color w:val="000000" w:themeColor="text1"/>
          </w:rPr>
          <w:t>段程文、何金刚、张苏</w:t>
        </w:r>
      </w:ins>
    </w:p>
    <w:p w:rsidR="00A864F2" w:rsidRPr="0058649F" w:rsidRDefault="00A864F2" w:rsidP="000E7B4F">
      <w:pPr>
        <w:pStyle w:val="a4"/>
        <w:snapToGrid w:val="0"/>
        <w:spacing w:before="0" w:beforeAutospacing="0" w:after="0" w:afterAutospacing="0" w:line="300" w:lineRule="auto"/>
        <w:ind w:leftChars="200" w:left="420"/>
        <w:rPr>
          <w:rFonts w:ascii="Times New Roman" w:hAnsi="Times New Roman" w:cs="Times New Roman"/>
          <w:color w:val="000000" w:themeColor="text1"/>
        </w:rPr>
      </w:pPr>
      <w:ins w:id="31" w:author="Microsoft" w:date="2014-07-31T17:49:00Z">
        <w:r>
          <w:rPr>
            <w:rFonts w:ascii="Times New Roman" w:hAnsi="Times New Roman" w:cs="Times New Roman" w:hint="eastAsia"/>
            <w:color w:val="000000" w:themeColor="text1"/>
          </w:rPr>
          <w:t>主任助理：刘钰</w:t>
        </w:r>
      </w:ins>
    </w:p>
    <w:p w:rsidR="000E7B4F" w:rsidRPr="0058649F" w:rsidRDefault="000E7B4F" w:rsidP="00A864F2">
      <w:pPr>
        <w:pStyle w:val="a4"/>
        <w:snapToGrid w:val="0"/>
        <w:spacing w:beforeLines="30" w:beforeAutospacing="0" w:after="0" w:afterAutospacing="0" w:line="300" w:lineRule="auto"/>
        <w:rPr>
          <w:rStyle w:val="a5"/>
          <w:rFonts w:ascii="Times New Roman" w:hAnsi="Times New Roman" w:cs="Times New Roman"/>
          <w:color w:val="000000" w:themeColor="text1"/>
        </w:rPr>
      </w:pPr>
      <w:r w:rsidRPr="0058649F">
        <w:rPr>
          <w:rStyle w:val="a5"/>
          <w:rFonts w:hint="eastAsia"/>
          <w:color w:val="000000" w:themeColor="text1"/>
        </w:rPr>
        <w:lastRenderedPageBreak/>
        <w:t>交流合作部/</w:t>
      </w:r>
      <w:r w:rsidRPr="0058649F">
        <w:rPr>
          <w:rStyle w:val="a5"/>
          <w:rFonts w:ascii="Times New Roman" w:hAnsi="Times New Roman" w:cs="Times New Roman" w:hint="eastAsia"/>
          <w:color w:val="000000" w:themeColor="text1"/>
        </w:rPr>
        <w:t>北京数研星采文化传媒有限公司</w:t>
      </w:r>
    </w:p>
    <w:p w:rsidR="00000000" w:rsidRDefault="007914A6" w:rsidP="00A864F2">
      <w:pPr>
        <w:pStyle w:val="a4"/>
        <w:snapToGrid w:val="0"/>
        <w:spacing w:beforeLines="30" w:beforeAutospacing="0" w:after="0" w:afterAutospacing="0" w:line="300" w:lineRule="auto"/>
        <w:ind w:leftChars="200" w:left="420"/>
        <w:rPr>
          <w:rFonts w:ascii="Times New Roman" w:hAnsi="Times New Roman" w:cs="Times New Roman"/>
          <w:color w:val="000000" w:themeColor="text1"/>
        </w:rPr>
      </w:pPr>
      <w:r w:rsidRPr="0058649F">
        <w:rPr>
          <w:rFonts w:ascii="Times New Roman" w:hAnsi="Times New Roman" w:cs="Times New Roman" w:hint="eastAsia"/>
          <w:color w:val="000000" w:themeColor="text1"/>
        </w:rPr>
        <w:t>董</w:t>
      </w:r>
      <w:r w:rsidRPr="0058649F">
        <w:rPr>
          <w:rFonts w:ascii="Times New Roman" w:hAnsi="Times New Roman" w:cs="Times New Roman" w:hint="eastAsia"/>
          <w:color w:val="000000" w:themeColor="text1"/>
        </w:rPr>
        <w:t xml:space="preserve"> </w:t>
      </w:r>
      <w:r w:rsidRPr="0058649F">
        <w:rPr>
          <w:rFonts w:ascii="Times New Roman" w:hAnsi="Times New Roman" w:cs="Times New Roman" w:hint="eastAsia"/>
          <w:color w:val="000000" w:themeColor="text1"/>
        </w:rPr>
        <w:t>事</w:t>
      </w:r>
      <w:r w:rsidRPr="0058649F">
        <w:rPr>
          <w:rFonts w:ascii="Times New Roman" w:hAnsi="Times New Roman" w:cs="Times New Roman" w:hint="eastAsia"/>
          <w:color w:val="000000" w:themeColor="text1"/>
        </w:rPr>
        <w:t xml:space="preserve"> </w:t>
      </w:r>
      <w:r w:rsidRPr="0058649F">
        <w:rPr>
          <w:rFonts w:ascii="Times New Roman" w:hAnsi="Times New Roman" w:cs="Times New Roman" w:hint="eastAsia"/>
          <w:color w:val="000000" w:themeColor="text1"/>
        </w:rPr>
        <w:t>长：</w:t>
      </w:r>
      <w:r w:rsidR="00A61914">
        <w:rPr>
          <w:rFonts w:ascii="Times New Roman" w:hAnsi="Times New Roman" w:cs="Times New Roman" w:hint="eastAsia"/>
          <w:color w:val="000000" w:themeColor="text1"/>
        </w:rPr>
        <w:t>吴兵</w:t>
      </w:r>
    </w:p>
    <w:p w:rsidR="000E7B4F" w:rsidRPr="0058649F" w:rsidRDefault="00591103" w:rsidP="007914A6">
      <w:pPr>
        <w:pStyle w:val="a4"/>
        <w:snapToGrid w:val="0"/>
        <w:spacing w:before="0" w:beforeAutospacing="0" w:after="0" w:afterAutospacing="0" w:line="300" w:lineRule="auto"/>
        <w:ind w:leftChars="200" w:left="42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>主任</w:t>
      </w:r>
      <w:r>
        <w:rPr>
          <w:rFonts w:ascii="Times New Roman" w:hAnsi="Times New Roman" w:cs="Times New Roman" w:hint="eastAsia"/>
          <w:color w:val="000000" w:themeColor="text1"/>
        </w:rPr>
        <w:t>/</w:t>
      </w:r>
      <w:r w:rsidR="000E7B4F" w:rsidRPr="0058649F">
        <w:rPr>
          <w:rFonts w:ascii="Times New Roman" w:hAnsi="Times New Roman" w:cs="Times New Roman" w:hint="eastAsia"/>
          <w:color w:val="000000" w:themeColor="text1"/>
        </w:rPr>
        <w:t>总经理</w:t>
      </w:r>
      <w:r w:rsidR="000E7B4F" w:rsidRPr="0058649F">
        <w:rPr>
          <w:rFonts w:ascii="Times New Roman" w:hAnsi="Times New Roman" w:cs="Times New Roman"/>
          <w:color w:val="000000" w:themeColor="text1"/>
        </w:rPr>
        <w:t>：</w:t>
      </w:r>
      <w:r w:rsidR="000E7B4F" w:rsidRPr="0058649F">
        <w:rPr>
          <w:rFonts w:ascii="Times New Roman" w:hAnsi="Times New Roman" w:cs="Times New Roman" w:hint="eastAsia"/>
          <w:color w:val="000000" w:themeColor="text1"/>
        </w:rPr>
        <w:t>宋博强</w:t>
      </w:r>
    </w:p>
    <w:p w:rsidR="000E7B4F" w:rsidRPr="0058649F" w:rsidRDefault="00A104BB" w:rsidP="000E7B4F">
      <w:pPr>
        <w:pStyle w:val="a4"/>
        <w:snapToGrid w:val="0"/>
        <w:spacing w:before="0" w:beforeAutospacing="0" w:after="0" w:afterAutospacing="0" w:line="300" w:lineRule="auto"/>
        <w:ind w:leftChars="200" w:left="42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>副主任</w:t>
      </w:r>
      <w:r>
        <w:rPr>
          <w:rFonts w:ascii="Times New Roman" w:hAnsi="Times New Roman" w:cs="Times New Roman" w:hint="eastAsia"/>
          <w:color w:val="000000" w:themeColor="text1"/>
        </w:rPr>
        <w:t>/</w:t>
      </w:r>
      <w:del w:id="32" w:author="geosis" w:date="2014-07-27T20:08:00Z">
        <w:r w:rsidR="000E7B4F" w:rsidRPr="0058649F" w:rsidDel="00E05960">
          <w:rPr>
            <w:rFonts w:ascii="Times New Roman" w:hAnsi="Times New Roman" w:cs="Times New Roman"/>
            <w:color w:val="000000" w:themeColor="text1"/>
          </w:rPr>
          <w:delText>副</w:delText>
        </w:r>
      </w:del>
      <w:ins w:id="33" w:author="geosis" w:date="2014-07-27T20:09:00Z">
        <w:r w:rsidR="00E05960">
          <w:rPr>
            <w:rFonts w:ascii="Times New Roman" w:hAnsi="Times New Roman" w:cs="Times New Roman" w:hint="eastAsia"/>
            <w:color w:val="000000" w:themeColor="text1"/>
          </w:rPr>
          <w:t>执行</w:t>
        </w:r>
      </w:ins>
      <w:r w:rsidR="000E7B4F" w:rsidRPr="0058649F">
        <w:rPr>
          <w:rFonts w:ascii="Times New Roman" w:hAnsi="Times New Roman" w:cs="Times New Roman" w:hint="eastAsia"/>
          <w:color w:val="000000" w:themeColor="text1"/>
        </w:rPr>
        <w:t>总经理</w:t>
      </w:r>
      <w:r w:rsidR="000E7B4F" w:rsidRPr="0058649F">
        <w:rPr>
          <w:rFonts w:ascii="Times New Roman" w:hAnsi="Times New Roman" w:cs="Times New Roman"/>
          <w:color w:val="000000" w:themeColor="text1"/>
        </w:rPr>
        <w:t>：</w:t>
      </w:r>
      <w:r w:rsidR="00A61914">
        <w:rPr>
          <w:rFonts w:ascii="Times New Roman" w:hAnsi="Times New Roman" w:cs="Times New Roman" w:hint="eastAsia"/>
          <w:color w:val="000000" w:themeColor="text1"/>
        </w:rPr>
        <w:t>蒋海滨</w:t>
      </w:r>
    </w:p>
    <w:p w:rsidR="002920B6" w:rsidRPr="0058649F" w:rsidRDefault="002920B6" w:rsidP="00A864F2">
      <w:pPr>
        <w:pStyle w:val="a4"/>
        <w:snapToGrid w:val="0"/>
        <w:spacing w:beforeLines="30" w:beforeAutospacing="0" w:after="0" w:afterAutospacing="0" w:line="300" w:lineRule="auto"/>
        <w:rPr>
          <w:rStyle w:val="a5"/>
          <w:color w:val="000000" w:themeColor="text1"/>
        </w:rPr>
      </w:pPr>
      <w:r w:rsidRPr="0058649F">
        <w:rPr>
          <w:rStyle w:val="a5"/>
          <w:rFonts w:hint="eastAsia"/>
          <w:color w:val="000000" w:themeColor="text1"/>
        </w:rPr>
        <w:t>教育培训部/德阳京元空间信息专修学院</w:t>
      </w:r>
    </w:p>
    <w:p w:rsidR="00407505" w:rsidRDefault="002920B6" w:rsidP="00A864F2">
      <w:pPr>
        <w:pStyle w:val="a4"/>
        <w:snapToGrid w:val="0"/>
        <w:spacing w:beforeLines="30" w:beforeAutospacing="0" w:after="0" w:afterAutospacing="0" w:line="300" w:lineRule="auto"/>
        <w:ind w:leftChars="200" w:left="420"/>
        <w:rPr>
          <w:rFonts w:ascii="Times New Roman" w:hAnsi="Times New Roman" w:cs="Times New Roman"/>
          <w:color w:val="000000" w:themeColor="text1"/>
        </w:rPr>
      </w:pPr>
      <w:r w:rsidRPr="0058649F">
        <w:rPr>
          <w:rFonts w:ascii="Times New Roman" w:hAnsi="Times New Roman" w:cs="Times New Roman" w:hint="eastAsia"/>
          <w:color w:val="000000" w:themeColor="text1"/>
        </w:rPr>
        <w:t>名誉院长</w:t>
      </w:r>
      <w:r w:rsidRPr="0058649F">
        <w:rPr>
          <w:rFonts w:ascii="Times New Roman" w:hAnsi="Times New Roman" w:cs="Times New Roman"/>
          <w:color w:val="000000" w:themeColor="text1"/>
        </w:rPr>
        <w:t>：</w:t>
      </w:r>
      <w:r w:rsidRPr="0058649F">
        <w:rPr>
          <w:rFonts w:ascii="Times New Roman" w:hAnsi="Times New Roman" w:cs="Times New Roman" w:hint="eastAsia"/>
          <w:color w:val="000000" w:themeColor="text1"/>
        </w:rPr>
        <w:t>童庆禧</w:t>
      </w:r>
      <w:r w:rsidR="00527252" w:rsidRPr="0058649F">
        <w:rPr>
          <w:rFonts w:ascii="Times New Roman" w:hAnsi="Times New Roman" w:cs="Times New Roman" w:hint="eastAsia"/>
          <w:color w:val="000000" w:themeColor="text1"/>
        </w:rPr>
        <w:t>（中国科学院院士）</w:t>
      </w:r>
    </w:p>
    <w:p w:rsidR="002920B6" w:rsidRPr="0058649F" w:rsidRDefault="002920B6" w:rsidP="002920B6">
      <w:pPr>
        <w:pStyle w:val="a4"/>
        <w:snapToGrid w:val="0"/>
        <w:spacing w:before="0" w:beforeAutospacing="0" w:after="0" w:afterAutospacing="0" w:line="300" w:lineRule="auto"/>
        <w:ind w:leftChars="200" w:left="420"/>
        <w:rPr>
          <w:rFonts w:ascii="Times New Roman" w:hAnsi="Times New Roman" w:cs="Times New Roman"/>
          <w:color w:val="000000" w:themeColor="text1"/>
        </w:rPr>
      </w:pPr>
      <w:r w:rsidRPr="0058649F">
        <w:rPr>
          <w:rFonts w:ascii="Times New Roman" w:hAnsi="Times New Roman" w:cs="Times New Roman" w:hint="eastAsia"/>
          <w:color w:val="000000" w:themeColor="text1"/>
        </w:rPr>
        <w:t>理</w:t>
      </w:r>
      <w:r w:rsidRPr="0058649F">
        <w:rPr>
          <w:rFonts w:ascii="Times New Roman" w:hAnsi="Times New Roman" w:cs="Times New Roman" w:hint="eastAsia"/>
          <w:color w:val="000000" w:themeColor="text1"/>
        </w:rPr>
        <w:t xml:space="preserve"> </w:t>
      </w:r>
      <w:r w:rsidRPr="0058649F">
        <w:rPr>
          <w:rFonts w:ascii="Times New Roman" w:hAnsi="Times New Roman" w:cs="Times New Roman" w:hint="eastAsia"/>
          <w:color w:val="000000" w:themeColor="text1"/>
        </w:rPr>
        <w:t>事</w:t>
      </w:r>
      <w:r w:rsidRPr="0058649F">
        <w:rPr>
          <w:rFonts w:ascii="Times New Roman" w:hAnsi="Times New Roman" w:cs="Times New Roman" w:hint="eastAsia"/>
          <w:color w:val="000000" w:themeColor="text1"/>
        </w:rPr>
        <w:t xml:space="preserve"> </w:t>
      </w:r>
      <w:r w:rsidRPr="0058649F">
        <w:rPr>
          <w:rFonts w:ascii="Times New Roman" w:hAnsi="Times New Roman" w:cs="Times New Roman" w:hint="eastAsia"/>
          <w:color w:val="000000" w:themeColor="text1"/>
        </w:rPr>
        <w:t>长：陈秀万</w:t>
      </w:r>
      <w:r w:rsidR="00527252" w:rsidRPr="0058649F">
        <w:rPr>
          <w:rFonts w:ascii="Times New Roman" w:hAnsi="Times New Roman" w:cs="Times New Roman" w:hint="eastAsia"/>
          <w:color w:val="000000" w:themeColor="text1"/>
        </w:rPr>
        <w:t>（北京大学教授）</w:t>
      </w:r>
    </w:p>
    <w:p w:rsidR="002920B6" w:rsidRPr="0058649F" w:rsidRDefault="002920B6" w:rsidP="002920B6">
      <w:pPr>
        <w:pStyle w:val="a4"/>
        <w:snapToGrid w:val="0"/>
        <w:spacing w:before="0" w:beforeAutospacing="0" w:after="0" w:afterAutospacing="0" w:line="300" w:lineRule="auto"/>
        <w:ind w:leftChars="200" w:left="420"/>
        <w:rPr>
          <w:rFonts w:ascii="Times New Roman" w:hAnsi="Times New Roman" w:cs="Times New Roman"/>
          <w:color w:val="000000" w:themeColor="text1"/>
        </w:rPr>
      </w:pPr>
      <w:r w:rsidRPr="0058649F">
        <w:rPr>
          <w:rFonts w:ascii="Times New Roman" w:hAnsi="Times New Roman" w:cs="Times New Roman" w:hint="eastAsia"/>
          <w:color w:val="000000" w:themeColor="text1"/>
        </w:rPr>
        <w:t>院</w:t>
      </w:r>
      <w:r w:rsidRPr="0058649F">
        <w:rPr>
          <w:rFonts w:ascii="Times New Roman" w:hAnsi="Times New Roman" w:cs="Times New Roman" w:hint="eastAsia"/>
          <w:color w:val="000000" w:themeColor="text1"/>
        </w:rPr>
        <w:t xml:space="preserve">    </w:t>
      </w:r>
      <w:r w:rsidRPr="0058649F">
        <w:rPr>
          <w:rFonts w:ascii="Times New Roman" w:hAnsi="Times New Roman" w:cs="Times New Roman" w:hint="eastAsia"/>
          <w:color w:val="000000" w:themeColor="text1"/>
        </w:rPr>
        <w:t>长：马蔼乃</w:t>
      </w:r>
      <w:r w:rsidR="00527252" w:rsidRPr="0058649F">
        <w:rPr>
          <w:rFonts w:ascii="Times New Roman" w:hAnsi="Times New Roman" w:cs="Times New Roman" w:hint="eastAsia"/>
          <w:color w:val="000000" w:themeColor="text1"/>
        </w:rPr>
        <w:t>（北京大学教授）</w:t>
      </w:r>
    </w:p>
    <w:p w:rsidR="002920B6" w:rsidRPr="0058649F" w:rsidRDefault="005806E4" w:rsidP="002920B6">
      <w:pPr>
        <w:pStyle w:val="a4"/>
        <w:snapToGrid w:val="0"/>
        <w:spacing w:before="0" w:beforeAutospacing="0" w:after="0" w:afterAutospacing="0" w:line="300" w:lineRule="auto"/>
        <w:ind w:leftChars="200" w:left="420"/>
        <w:rPr>
          <w:rFonts w:ascii="Times New Roman" w:hAnsi="Times New Roman" w:cs="Times New Roman"/>
          <w:color w:val="000000" w:themeColor="text1"/>
        </w:rPr>
      </w:pPr>
      <w:r w:rsidRPr="0058649F">
        <w:rPr>
          <w:rFonts w:ascii="Times New Roman" w:hAnsi="Times New Roman" w:cs="Times New Roman" w:hint="eastAsia"/>
          <w:color w:val="000000" w:themeColor="text1"/>
        </w:rPr>
        <w:t>主任</w:t>
      </w:r>
      <w:r w:rsidRPr="0058649F">
        <w:rPr>
          <w:rFonts w:ascii="Times New Roman" w:hAnsi="Times New Roman" w:cs="Times New Roman" w:hint="eastAsia"/>
          <w:color w:val="000000" w:themeColor="text1"/>
        </w:rPr>
        <w:t>/</w:t>
      </w:r>
      <w:r w:rsidR="002920B6" w:rsidRPr="0058649F">
        <w:rPr>
          <w:rFonts w:ascii="Times New Roman" w:hAnsi="Times New Roman" w:cs="Times New Roman" w:hint="eastAsia"/>
          <w:color w:val="000000" w:themeColor="text1"/>
        </w:rPr>
        <w:t>执行院长：周忠基</w:t>
      </w:r>
    </w:p>
    <w:p w:rsidR="002920B6" w:rsidRPr="0058649F" w:rsidRDefault="002920B6" w:rsidP="002920B6">
      <w:pPr>
        <w:pStyle w:val="a4"/>
        <w:snapToGrid w:val="0"/>
        <w:spacing w:before="0" w:beforeAutospacing="0" w:after="0" w:afterAutospacing="0" w:line="300" w:lineRule="auto"/>
        <w:ind w:leftChars="200" w:left="420"/>
        <w:rPr>
          <w:rFonts w:ascii="Times New Roman" w:hAnsi="Times New Roman" w:cs="Times New Roman"/>
          <w:color w:val="000000" w:themeColor="text1"/>
        </w:rPr>
      </w:pPr>
      <w:r w:rsidRPr="0058649F">
        <w:rPr>
          <w:rFonts w:ascii="Times New Roman" w:hAnsi="Times New Roman" w:cs="Times New Roman" w:hint="eastAsia"/>
          <w:color w:val="000000" w:themeColor="text1"/>
        </w:rPr>
        <w:t>空间信息技术系主任：苗放</w:t>
      </w:r>
      <w:r w:rsidR="00EB5DB6" w:rsidRPr="0058649F">
        <w:rPr>
          <w:rFonts w:ascii="Times New Roman" w:hAnsi="Times New Roman" w:cs="Times New Roman" w:hint="eastAsia"/>
          <w:color w:val="000000" w:themeColor="text1"/>
        </w:rPr>
        <w:t>（成都理工大学</w:t>
      </w:r>
      <w:r w:rsidR="00A2028F" w:rsidRPr="0058649F">
        <w:rPr>
          <w:rFonts w:ascii="Times New Roman" w:hAnsi="Times New Roman" w:cs="Times New Roman" w:hint="eastAsia"/>
          <w:color w:val="000000" w:themeColor="text1"/>
        </w:rPr>
        <w:t>教授</w:t>
      </w:r>
      <w:r w:rsidR="00EB5DB6" w:rsidRPr="0058649F">
        <w:rPr>
          <w:rFonts w:ascii="Times New Roman" w:hAnsi="Times New Roman" w:cs="Times New Roman" w:hint="eastAsia"/>
          <w:color w:val="000000" w:themeColor="text1"/>
        </w:rPr>
        <w:t>）</w:t>
      </w:r>
    </w:p>
    <w:p w:rsidR="002920B6" w:rsidRPr="0058649F" w:rsidRDefault="002920B6" w:rsidP="002920B6">
      <w:pPr>
        <w:pStyle w:val="a4"/>
        <w:snapToGrid w:val="0"/>
        <w:spacing w:before="0" w:beforeAutospacing="0" w:after="0" w:afterAutospacing="0" w:line="300" w:lineRule="auto"/>
        <w:ind w:leftChars="200" w:left="420"/>
        <w:rPr>
          <w:rFonts w:ascii="Times New Roman" w:hAnsi="Times New Roman" w:cs="Times New Roman"/>
          <w:color w:val="000000" w:themeColor="text1"/>
        </w:rPr>
      </w:pPr>
      <w:r w:rsidRPr="0058649F">
        <w:rPr>
          <w:rFonts w:ascii="Times New Roman" w:hAnsi="Times New Roman" w:cs="Times New Roman" w:hint="eastAsia"/>
          <w:color w:val="000000" w:themeColor="text1"/>
        </w:rPr>
        <w:t>电子信息技术系主任：邓中亮</w:t>
      </w:r>
      <w:r w:rsidR="00EB5DB6" w:rsidRPr="0058649F">
        <w:rPr>
          <w:rFonts w:ascii="Times New Roman" w:hAnsi="Times New Roman" w:cs="Times New Roman" w:hint="eastAsia"/>
          <w:color w:val="000000" w:themeColor="text1"/>
        </w:rPr>
        <w:t>（北京邮电大学</w:t>
      </w:r>
      <w:r w:rsidR="00A2028F" w:rsidRPr="0058649F">
        <w:rPr>
          <w:rFonts w:ascii="Times New Roman" w:hAnsi="Times New Roman" w:cs="Times New Roman" w:hint="eastAsia"/>
          <w:color w:val="000000" w:themeColor="text1"/>
        </w:rPr>
        <w:t>教授</w:t>
      </w:r>
      <w:r w:rsidR="00EB5DB6" w:rsidRPr="0058649F">
        <w:rPr>
          <w:rFonts w:ascii="Times New Roman" w:hAnsi="Times New Roman" w:cs="Times New Roman" w:hint="eastAsia"/>
          <w:color w:val="000000" w:themeColor="text1"/>
        </w:rPr>
        <w:t>）</w:t>
      </w:r>
    </w:p>
    <w:p w:rsidR="002920B6" w:rsidRPr="0058649F" w:rsidRDefault="002920B6" w:rsidP="002920B6">
      <w:pPr>
        <w:pStyle w:val="a4"/>
        <w:snapToGrid w:val="0"/>
        <w:spacing w:before="0" w:beforeAutospacing="0" w:after="0" w:afterAutospacing="0" w:line="300" w:lineRule="auto"/>
        <w:ind w:leftChars="200" w:left="420"/>
        <w:rPr>
          <w:rFonts w:ascii="Times New Roman" w:hAnsi="Times New Roman" w:cs="Times New Roman"/>
          <w:color w:val="000000" w:themeColor="text1"/>
        </w:rPr>
      </w:pPr>
      <w:r w:rsidRPr="0058649F">
        <w:rPr>
          <w:rFonts w:ascii="Times New Roman" w:hAnsi="Times New Roman" w:cs="Times New Roman" w:hint="eastAsia"/>
          <w:color w:val="000000" w:themeColor="text1"/>
        </w:rPr>
        <w:t>数字水利工程系主任：方红卫</w:t>
      </w:r>
      <w:r w:rsidR="00EB5DB6" w:rsidRPr="0058649F">
        <w:rPr>
          <w:rFonts w:ascii="Times New Roman" w:hAnsi="Times New Roman" w:cs="Times New Roman" w:hint="eastAsia"/>
          <w:color w:val="000000" w:themeColor="text1"/>
        </w:rPr>
        <w:t>（清华大学</w:t>
      </w:r>
      <w:r w:rsidR="00A2028F" w:rsidRPr="0058649F">
        <w:rPr>
          <w:rFonts w:ascii="Times New Roman" w:hAnsi="Times New Roman" w:cs="Times New Roman" w:hint="eastAsia"/>
          <w:color w:val="000000" w:themeColor="text1"/>
        </w:rPr>
        <w:t>教授</w:t>
      </w:r>
      <w:r w:rsidR="00EB5DB6" w:rsidRPr="0058649F">
        <w:rPr>
          <w:rFonts w:ascii="Times New Roman" w:hAnsi="Times New Roman" w:cs="Times New Roman" w:hint="eastAsia"/>
          <w:color w:val="000000" w:themeColor="text1"/>
        </w:rPr>
        <w:t>）</w:t>
      </w:r>
    </w:p>
    <w:p w:rsidR="002920B6" w:rsidRPr="0058649F" w:rsidRDefault="002920B6" w:rsidP="002920B6">
      <w:pPr>
        <w:pStyle w:val="a4"/>
        <w:snapToGrid w:val="0"/>
        <w:spacing w:before="0" w:beforeAutospacing="0" w:after="0" w:afterAutospacing="0" w:line="300" w:lineRule="auto"/>
        <w:ind w:leftChars="200" w:left="420"/>
        <w:rPr>
          <w:rFonts w:ascii="Times New Roman" w:hAnsi="Times New Roman" w:cs="Times New Roman"/>
          <w:color w:val="000000" w:themeColor="text1"/>
        </w:rPr>
      </w:pPr>
      <w:r w:rsidRPr="0058649F">
        <w:rPr>
          <w:rFonts w:ascii="Times New Roman" w:hAnsi="Times New Roman" w:cs="Times New Roman" w:hint="eastAsia"/>
          <w:color w:val="000000" w:themeColor="text1"/>
        </w:rPr>
        <w:t>数字技术与智慧城市系主任：石宇良</w:t>
      </w:r>
      <w:r w:rsidR="00EB5DB6" w:rsidRPr="0058649F">
        <w:rPr>
          <w:rFonts w:ascii="Times New Roman" w:hAnsi="Times New Roman" w:cs="Times New Roman" w:hint="eastAsia"/>
          <w:color w:val="000000" w:themeColor="text1"/>
        </w:rPr>
        <w:t>（北京工业大学</w:t>
      </w:r>
      <w:r w:rsidR="00A2028F" w:rsidRPr="0058649F">
        <w:rPr>
          <w:rFonts w:ascii="Times New Roman" w:hAnsi="Times New Roman" w:cs="Times New Roman" w:hint="eastAsia"/>
          <w:color w:val="000000" w:themeColor="text1"/>
        </w:rPr>
        <w:t>教授</w:t>
      </w:r>
      <w:r w:rsidR="00EB5DB6" w:rsidRPr="0058649F">
        <w:rPr>
          <w:rFonts w:ascii="Times New Roman" w:hAnsi="Times New Roman" w:cs="Times New Roman" w:hint="eastAsia"/>
          <w:color w:val="000000" w:themeColor="text1"/>
        </w:rPr>
        <w:t>）</w:t>
      </w:r>
    </w:p>
    <w:p w:rsidR="002920B6" w:rsidRPr="0058649F" w:rsidRDefault="002920B6" w:rsidP="002920B6">
      <w:pPr>
        <w:pStyle w:val="a4"/>
        <w:snapToGrid w:val="0"/>
        <w:spacing w:before="0" w:beforeAutospacing="0" w:after="0" w:afterAutospacing="0" w:line="300" w:lineRule="auto"/>
        <w:ind w:leftChars="200" w:left="420"/>
        <w:rPr>
          <w:rFonts w:ascii="Times New Roman" w:hAnsi="Times New Roman" w:cs="Times New Roman"/>
          <w:color w:val="000000" w:themeColor="text1"/>
        </w:rPr>
      </w:pPr>
      <w:r w:rsidRPr="0058649F">
        <w:rPr>
          <w:rFonts w:ascii="Times New Roman" w:hAnsi="Times New Roman" w:cs="Times New Roman" w:hint="eastAsia"/>
          <w:color w:val="000000" w:themeColor="text1"/>
        </w:rPr>
        <w:t>数字减灾与应急管理系主任：曲国胜</w:t>
      </w:r>
      <w:r w:rsidR="00EB5DB6" w:rsidRPr="0058649F">
        <w:rPr>
          <w:rFonts w:ascii="Times New Roman" w:hAnsi="Times New Roman" w:cs="Times New Roman" w:hint="eastAsia"/>
          <w:color w:val="000000" w:themeColor="text1"/>
        </w:rPr>
        <w:t>（中国地震应急搜救中心</w:t>
      </w:r>
      <w:r w:rsidR="00A2028F" w:rsidRPr="0058649F">
        <w:rPr>
          <w:rFonts w:ascii="Times New Roman" w:hAnsi="Times New Roman" w:cs="Times New Roman" w:hint="eastAsia"/>
          <w:color w:val="000000" w:themeColor="text1"/>
        </w:rPr>
        <w:t>研究员</w:t>
      </w:r>
      <w:r w:rsidR="00EB5DB6" w:rsidRPr="0058649F">
        <w:rPr>
          <w:rFonts w:ascii="Times New Roman" w:hAnsi="Times New Roman" w:cs="Times New Roman" w:hint="eastAsia"/>
          <w:color w:val="000000" w:themeColor="text1"/>
        </w:rPr>
        <w:t>）</w:t>
      </w:r>
    </w:p>
    <w:p w:rsidR="002920B6" w:rsidRPr="0058649F" w:rsidRDefault="002920B6" w:rsidP="002920B6">
      <w:pPr>
        <w:pStyle w:val="a4"/>
        <w:snapToGrid w:val="0"/>
        <w:spacing w:before="0" w:beforeAutospacing="0" w:after="0" w:afterAutospacing="0" w:line="300" w:lineRule="auto"/>
        <w:ind w:leftChars="200" w:left="420"/>
        <w:rPr>
          <w:rFonts w:ascii="Times New Roman" w:hAnsi="Times New Roman" w:cs="Times New Roman"/>
          <w:color w:val="000000" w:themeColor="text1"/>
        </w:rPr>
      </w:pPr>
      <w:r w:rsidRPr="0058649F">
        <w:rPr>
          <w:rFonts w:ascii="Times New Roman" w:hAnsi="Times New Roman" w:cs="Times New Roman" w:hint="eastAsia"/>
          <w:color w:val="000000" w:themeColor="text1"/>
        </w:rPr>
        <w:t>数字旅游工程系主任：冯刚</w:t>
      </w:r>
      <w:r w:rsidR="00EB5DB6" w:rsidRPr="0058649F">
        <w:rPr>
          <w:rFonts w:ascii="Times New Roman" w:hAnsi="Times New Roman" w:cs="Times New Roman" w:hint="eastAsia"/>
          <w:color w:val="000000" w:themeColor="text1"/>
        </w:rPr>
        <w:t>（川旅集团</w:t>
      </w:r>
      <w:r w:rsidR="00A2028F" w:rsidRPr="0058649F">
        <w:rPr>
          <w:rFonts w:ascii="Times New Roman" w:hAnsi="Times New Roman" w:cs="Times New Roman" w:hint="eastAsia"/>
          <w:color w:val="000000" w:themeColor="text1"/>
        </w:rPr>
        <w:t>研究员</w:t>
      </w:r>
      <w:r w:rsidR="00EB5DB6" w:rsidRPr="0058649F">
        <w:rPr>
          <w:rFonts w:ascii="Times New Roman" w:hAnsi="Times New Roman" w:cs="Times New Roman" w:hint="eastAsia"/>
          <w:color w:val="000000" w:themeColor="text1"/>
        </w:rPr>
        <w:t>）</w:t>
      </w:r>
    </w:p>
    <w:p w:rsidR="002920B6" w:rsidRPr="0058649F" w:rsidRDefault="002920B6" w:rsidP="002920B6">
      <w:pPr>
        <w:pStyle w:val="a4"/>
        <w:snapToGrid w:val="0"/>
        <w:spacing w:before="0" w:beforeAutospacing="0" w:after="0" w:afterAutospacing="0" w:line="300" w:lineRule="auto"/>
        <w:ind w:leftChars="200" w:left="420"/>
        <w:rPr>
          <w:rFonts w:ascii="Times New Roman" w:hAnsi="Times New Roman" w:cs="Times New Roman"/>
          <w:color w:val="000000" w:themeColor="text1"/>
        </w:rPr>
      </w:pPr>
      <w:r w:rsidRPr="0058649F">
        <w:rPr>
          <w:rFonts w:ascii="Times New Roman" w:hAnsi="Times New Roman" w:cs="Times New Roman" w:hint="eastAsia"/>
          <w:color w:val="000000" w:themeColor="text1"/>
        </w:rPr>
        <w:t>数字健康工程系主任：萧绍博</w:t>
      </w:r>
      <w:r w:rsidR="00EB5DB6" w:rsidRPr="0058649F">
        <w:rPr>
          <w:rFonts w:ascii="Times New Roman" w:hAnsi="Times New Roman" w:cs="Times New Roman" w:hint="eastAsia"/>
          <w:color w:val="000000" w:themeColor="text1"/>
        </w:rPr>
        <w:t>（国家卫计委</w:t>
      </w:r>
      <w:r w:rsidR="00A2028F" w:rsidRPr="0058649F">
        <w:rPr>
          <w:rFonts w:ascii="Times New Roman" w:hAnsi="Times New Roman" w:cs="Times New Roman" w:hint="eastAsia"/>
          <w:color w:val="000000" w:themeColor="text1"/>
        </w:rPr>
        <w:t>研究员</w:t>
      </w:r>
      <w:r w:rsidR="00EB5DB6" w:rsidRPr="0058649F">
        <w:rPr>
          <w:rFonts w:ascii="Times New Roman" w:hAnsi="Times New Roman" w:cs="Times New Roman" w:hint="eastAsia"/>
          <w:color w:val="000000" w:themeColor="text1"/>
        </w:rPr>
        <w:t>）</w:t>
      </w:r>
    </w:p>
    <w:p w:rsidR="002920B6" w:rsidRPr="0058649F" w:rsidRDefault="002920B6" w:rsidP="002920B6">
      <w:pPr>
        <w:pStyle w:val="a4"/>
        <w:snapToGrid w:val="0"/>
        <w:spacing w:before="0" w:beforeAutospacing="0" w:after="0" w:afterAutospacing="0" w:line="300" w:lineRule="auto"/>
        <w:ind w:leftChars="200" w:left="420"/>
        <w:rPr>
          <w:rFonts w:ascii="Times New Roman" w:hAnsi="Times New Roman" w:cs="Times New Roman"/>
          <w:color w:val="000000" w:themeColor="text1"/>
        </w:rPr>
      </w:pPr>
      <w:r w:rsidRPr="0058649F">
        <w:rPr>
          <w:rFonts w:ascii="Times New Roman" w:hAnsi="Times New Roman" w:cs="Times New Roman" w:hint="eastAsia"/>
          <w:color w:val="000000" w:themeColor="text1"/>
        </w:rPr>
        <w:t>数字经济管理系主任：曹和平</w:t>
      </w:r>
      <w:r w:rsidR="00EB5DB6" w:rsidRPr="0058649F">
        <w:rPr>
          <w:rFonts w:ascii="Times New Roman" w:hAnsi="Times New Roman" w:cs="Times New Roman" w:hint="eastAsia"/>
          <w:color w:val="000000" w:themeColor="text1"/>
        </w:rPr>
        <w:t>（北京大学</w:t>
      </w:r>
      <w:r w:rsidR="00A2028F" w:rsidRPr="0058649F">
        <w:rPr>
          <w:rFonts w:ascii="Times New Roman" w:hAnsi="Times New Roman" w:cs="Times New Roman" w:hint="eastAsia"/>
          <w:color w:val="000000" w:themeColor="text1"/>
        </w:rPr>
        <w:t>教授</w:t>
      </w:r>
      <w:r w:rsidR="00EB5DB6" w:rsidRPr="0058649F">
        <w:rPr>
          <w:rFonts w:ascii="Times New Roman" w:hAnsi="Times New Roman" w:cs="Times New Roman" w:hint="eastAsia"/>
          <w:color w:val="000000" w:themeColor="text1"/>
        </w:rPr>
        <w:t>）</w:t>
      </w:r>
    </w:p>
    <w:p w:rsidR="002920B6" w:rsidRPr="0058649F" w:rsidRDefault="002920B6" w:rsidP="002920B6">
      <w:pPr>
        <w:pStyle w:val="a4"/>
        <w:snapToGrid w:val="0"/>
        <w:spacing w:before="0" w:beforeAutospacing="0" w:after="0" w:afterAutospacing="0" w:line="300" w:lineRule="auto"/>
        <w:ind w:leftChars="200" w:left="420"/>
        <w:rPr>
          <w:rFonts w:ascii="Times New Roman" w:hAnsi="Times New Roman" w:cs="Times New Roman"/>
          <w:color w:val="000000" w:themeColor="text1"/>
        </w:rPr>
      </w:pPr>
      <w:r w:rsidRPr="0058649F">
        <w:rPr>
          <w:rFonts w:ascii="Times New Roman" w:hAnsi="Times New Roman" w:cs="Times New Roman" w:hint="eastAsia"/>
          <w:color w:val="000000" w:themeColor="text1"/>
        </w:rPr>
        <w:t>管理科学与工程系主任：陈拂晓</w:t>
      </w:r>
      <w:r w:rsidR="00EB5DB6" w:rsidRPr="0058649F">
        <w:rPr>
          <w:rFonts w:ascii="Times New Roman" w:hAnsi="Times New Roman" w:cs="Times New Roman" w:hint="eastAsia"/>
          <w:color w:val="000000" w:themeColor="text1"/>
        </w:rPr>
        <w:t>（国务院办公厅</w:t>
      </w:r>
      <w:r w:rsidR="00A2028F" w:rsidRPr="0058649F">
        <w:rPr>
          <w:rFonts w:ascii="Times New Roman" w:hAnsi="Times New Roman" w:cs="Times New Roman" w:hint="eastAsia"/>
          <w:color w:val="000000" w:themeColor="text1"/>
        </w:rPr>
        <w:t>研究员</w:t>
      </w:r>
      <w:r w:rsidR="00EB5DB6" w:rsidRPr="0058649F">
        <w:rPr>
          <w:rFonts w:ascii="Times New Roman" w:hAnsi="Times New Roman" w:cs="Times New Roman" w:hint="eastAsia"/>
          <w:color w:val="000000" w:themeColor="text1"/>
        </w:rPr>
        <w:t>）</w:t>
      </w:r>
    </w:p>
    <w:p w:rsidR="002920B6" w:rsidRPr="0058649F" w:rsidRDefault="002920B6" w:rsidP="002920B6">
      <w:pPr>
        <w:pStyle w:val="a4"/>
        <w:snapToGrid w:val="0"/>
        <w:spacing w:before="0" w:beforeAutospacing="0" w:after="0" w:afterAutospacing="0" w:line="300" w:lineRule="auto"/>
        <w:ind w:leftChars="200" w:left="420"/>
        <w:rPr>
          <w:rFonts w:ascii="Times New Roman" w:hAnsi="Times New Roman" w:cs="Times New Roman"/>
          <w:color w:val="000000" w:themeColor="text1"/>
        </w:rPr>
      </w:pPr>
      <w:r w:rsidRPr="0058649F">
        <w:rPr>
          <w:rFonts w:ascii="Times New Roman" w:hAnsi="Times New Roman" w:cs="Times New Roman" w:hint="eastAsia"/>
          <w:color w:val="000000" w:themeColor="text1"/>
        </w:rPr>
        <w:t>科学技术教育系主任：程光泉</w:t>
      </w:r>
      <w:r w:rsidR="00EB5DB6" w:rsidRPr="0058649F">
        <w:rPr>
          <w:rFonts w:ascii="Times New Roman" w:hAnsi="Times New Roman" w:cs="Times New Roman" w:hint="eastAsia"/>
          <w:color w:val="000000" w:themeColor="text1"/>
        </w:rPr>
        <w:t>（北京师范大学</w:t>
      </w:r>
      <w:r w:rsidR="00A2028F" w:rsidRPr="0058649F">
        <w:rPr>
          <w:rFonts w:ascii="Times New Roman" w:hAnsi="Times New Roman" w:cs="Times New Roman" w:hint="eastAsia"/>
          <w:color w:val="000000" w:themeColor="text1"/>
        </w:rPr>
        <w:t>教授</w:t>
      </w:r>
      <w:r w:rsidR="00EB5DB6" w:rsidRPr="0058649F">
        <w:rPr>
          <w:rFonts w:ascii="Times New Roman" w:hAnsi="Times New Roman" w:cs="Times New Roman" w:hint="eastAsia"/>
          <w:color w:val="000000" w:themeColor="text1"/>
        </w:rPr>
        <w:t>）</w:t>
      </w:r>
    </w:p>
    <w:p w:rsidR="00A2028F" w:rsidRPr="0058649F" w:rsidRDefault="005806E4" w:rsidP="00A2028F">
      <w:pPr>
        <w:pStyle w:val="a4"/>
        <w:snapToGrid w:val="0"/>
        <w:spacing w:before="0" w:beforeAutospacing="0" w:after="0" w:afterAutospacing="0" w:line="300" w:lineRule="auto"/>
        <w:ind w:leftChars="200" w:left="420"/>
        <w:rPr>
          <w:rFonts w:ascii="Times New Roman" w:hAnsi="Times New Roman" w:cs="Times New Roman"/>
          <w:color w:val="000000" w:themeColor="text1"/>
        </w:rPr>
      </w:pPr>
      <w:r w:rsidRPr="0058649F">
        <w:rPr>
          <w:rFonts w:ascii="Times New Roman" w:hAnsi="Times New Roman" w:cs="Times New Roman" w:hint="eastAsia"/>
          <w:color w:val="000000" w:themeColor="text1"/>
        </w:rPr>
        <w:t>副主任</w:t>
      </w:r>
      <w:r w:rsidRPr="0058649F">
        <w:rPr>
          <w:rFonts w:ascii="Times New Roman" w:hAnsi="Times New Roman" w:cs="Times New Roman" w:hint="eastAsia"/>
          <w:color w:val="000000" w:themeColor="text1"/>
        </w:rPr>
        <w:t>/</w:t>
      </w:r>
      <w:r w:rsidR="00A2028F" w:rsidRPr="0058649F">
        <w:rPr>
          <w:rFonts w:ascii="Times New Roman" w:hAnsi="Times New Roman" w:cs="Times New Roman" w:hint="eastAsia"/>
          <w:color w:val="000000" w:themeColor="text1"/>
        </w:rPr>
        <w:t>北京基地主任：许琳</w:t>
      </w:r>
    </w:p>
    <w:p w:rsidR="00A95BCA" w:rsidRPr="0058649F" w:rsidRDefault="00424D47" w:rsidP="0058649F">
      <w:pPr>
        <w:pStyle w:val="a4"/>
        <w:snapToGrid w:val="0"/>
        <w:spacing w:before="0" w:beforeAutospacing="0" w:after="0" w:afterAutospacing="0" w:line="300" w:lineRule="auto"/>
        <w:ind w:leftChars="200" w:left="420"/>
        <w:rPr>
          <w:b/>
          <w:bCs/>
        </w:rPr>
      </w:pPr>
      <w:r w:rsidRPr="0058649F">
        <w:rPr>
          <w:rFonts w:ascii="Times New Roman" w:hAnsi="Times New Roman" w:cs="Times New Roman" w:hint="eastAsia"/>
          <w:color w:val="000000" w:themeColor="text1"/>
        </w:rPr>
        <w:t>杜威分院院长：张晓静（</w:t>
      </w:r>
      <w:r w:rsidR="00A2028F" w:rsidRPr="0058649F">
        <w:rPr>
          <w:rFonts w:ascii="Times New Roman" w:hAnsi="Times New Roman" w:cs="Times New Roman" w:hint="eastAsia"/>
          <w:color w:val="000000" w:themeColor="text1"/>
        </w:rPr>
        <w:t>加拿大</w:t>
      </w:r>
      <w:r w:rsidRPr="0058649F">
        <w:rPr>
          <w:rFonts w:ascii="Times New Roman" w:hAnsi="Times New Roman" w:cs="Times New Roman" w:hint="eastAsia"/>
          <w:color w:val="000000" w:themeColor="text1"/>
        </w:rPr>
        <w:t>杜威学院</w:t>
      </w:r>
      <w:r w:rsidR="00A2028F" w:rsidRPr="0058649F">
        <w:rPr>
          <w:rFonts w:ascii="Times New Roman" w:hAnsi="Times New Roman" w:cs="Times New Roman" w:hint="eastAsia"/>
          <w:color w:val="000000" w:themeColor="text1"/>
        </w:rPr>
        <w:t>院长</w:t>
      </w:r>
      <w:r w:rsidRPr="0058649F">
        <w:rPr>
          <w:rFonts w:ascii="Times New Roman" w:hAnsi="Times New Roman" w:cs="Times New Roman" w:hint="eastAsia"/>
          <w:color w:val="000000" w:themeColor="text1"/>
        </w:rPr>
        <w:t>）</w:t>
      </w:r>
    </w:p>
    <w:p w:rsidR="00B948A8" w:rsidRPr="0058649F" w:rsidRDefault="00E42409" w:rsidP="00A864F2">
      <w:pPr>
        <w:pStyle w:val="a4"/>
        <w:snapToGrid w:val="0"/>
        <w:spacing w:beforeLines="30" w:beforeAutospacing="0" w:after="0" w:afterAutospacing="0" w:line="300" w:lineRule="auto"/>
        <w:rPr>
          <w:rFonts w:ascii="Times New Roman" w:hAnsi="Times New Roman" w:cs="Times New Roman"/>
          <w:b/>
          <w:bCs/>
          <w:color w:val="000000" w:themeColor="text1"/>
        </w:rPr>
      </w:pPr>
      <w:r w:rsidRPr="0058649F">
        <w:rPr>
          <w:rStyle w:val="a5"/>
          <w:rFonts w:ascii="Times New Roman" w:hAnsi="Times New Roman" w:cs="Times New Roman"/>
          <w:color w:val="000000" w:themeColor="text1"/>
        </w:rPr>
        <w:t>空间数据研究中心</w:t>
      </w:r>
      <w:r w:rsidR="00C53303">
        <w:rPr>
          <w:rStyle w:val="a5"/>
          <w:rFonts w:ascii="Times New Roman" w:hAnsi="Times New Roman" w:cs="Times New Roman" w:hint="eastAsia"/>
          <w:color w:val="000000" w:themeColor="text1"/>
        </w:rPr>
        <w:t>/</w:t>
      </w:r>
      <w:r w:rsidR="00C53303">
        <w:rPr>
          <w:rStyle w:val="a5"/>
          <w:rFonts w:ascii="Times New Roman" w:hAnsi="Times New Roman" w:cs="Times New Roman" w:hint="eastAsia"/>
          <w:color w:val="000000" w:themeColor="text1"/>
        </w:rPr>
        <w:t>北京数研航空遥感有限公司</w:t>
      </w:r>
      <w:r w:rsidR="00BF7566">
        <w:rPr>
          <w:rStyle w:val="a5"/>
          <w:rFonts w:ascii="Times New Roman" w:hAnsi="Times New Roman" w:cs="Times New Roman" w:hint="eastAsia"/>
          <w:color w:val="000000" w:themeColor="text1"/>
        </w:rPr>
        <w:t>（筹）</w:t>
      </w:r>
    </w:p>
    <w:p w:rsidR="00407505" w:rsidRDefault="00A24679" w:rsidP="00A864F2">
      <w:pPr>
        <w:pStyle w:val="a4"/>
        <w:snapToGrid w:val="0"/>
        <w:spacing w:beforeLines="30" w:beforeAutospacing="0" w:after="0" w:afterAutospacing="0" w:line="300" w:lineRule="auto"/>
        <w:ind w:leftChars="200" w:left="420"/>
        <w:rPr>
          <w:rFonts w:ascii="Times New Roman" w:hAnsi="Times New Roman" w:cs="Times New Roman"/>
          <w:color w:val="000000" w:themeColor="text1"/>
        </w:rPr>
      </w:pPr>
      <w:r w:rsidRPr="0058649F">
        <w:rPr>
          <w:rFonts w:ascii="Times New Roman" w:hAnsi="Times New Roman" w:cs="Times New Roman" w:hint="eastAsia"/>
          <w:color w:val="000000" w:themeColor="text1"/>
        </w:rPr>
        <w:t>管委会主任：</w:t>
      </w:r>
    </w:p>
    <w:p w:rsidR="00C7462E" w:rsidRPr="0058649F" w:rsidRDefault="00E42409" w:rsidP="00A24679">
      <w:pPr>
        <w:pStyle w:val="a4"/>
        <w:snapToGrid w:val="0"/>
        <w:spacing w:before="0" w:beforeAutospacing="0" w:after="0" w:afterAutospacing="0" w:line="300" w:lineRule="auto"/>
        <w:ind w:leftChars="200" w:left="420"/>
        <w:rPr>
          <w:rFonts w:ascii="Times New Roman" w:hAnsi="Times New Roman" w:cs="Times New Roman"/>
          <w:color w:val="000000" w:themeColor="text1"/>
        </w:rPr>
      </w:pPr>
      <w:r w:rsidRPr="0058649F">
        <w:rPr>
          <w:rFonts w:ascii="Times New Roman" w:hAnsi="Times New Roman" w:cs="Times New Roman"/>
          <w:color w:val="000000" w:themeColor="text1"/>
        </w:rPr>
        <w:t>主</w:t>
      </w:r>
      <w:r w:rsidR="004C5E5D" w:rsidRPr="0058649F">
        <w:rPr>
          <w:rFonts w:ascii="Times New Roman" w:hAnsi="Times New Roman" w:cs="Times New Roman" w:hint="eastAsia"/>
          <w:color w:val="000000" w:themeColor="text1"/>
        </w:rPr>
        <w:t xml:space="preserve">  </w:t>
      </w:r>
      <w:r w:rsidRPr="0058649F">
        <w:rPr>
          <w:rFonts w:ascii="Times New Roman" w:hAnsi="Times New Roman" w:cs="Times New Roman"/>
          <w:color w:val="000000" w:themeColor="text1"/>
        </w:rPr>
        <w:t>任：吴双</w:t>
      </w:r>
    </w:p>
    <w:p w:rsidR="00E42409" w:rsidRPr="0058649F" w:rsidRDefault="00E42409" w:rsidP="00D23F48">
      <w:pPr>
        <w:pStyle w:val="a4"/>
        <w:snapToGrid w:val="0"/>
        <w:spacing w:before="0" w:beforeAutospacing="0" w:after="0" w:afterAutospacing="0" w:line="300" w:lineRule="auto"/>
        <w:ind w:leftChars="200" w:left="420"/>
        <w:rPr>
          <w:rFonts w:ascii="Times New Roman" w:hAnsi="Times New Roman" w:cs="Times New Roman"/>
          <w:color w:val="000000" w:themeColor="text1"/>
        </w:rPr>
      </w:pPr>
      <w:r w:rsidRPr="0058649F">
        <w:rPr>
          <w:rFonts w:ascii="Times New Roman" w:hAnsi="Times New Roman" w:cs="Times New Roman"/>
          <w:color w:val="000000" w:themeColor="text1"/>
        </w:rPr>
        <w:t>副主任：王晋年、张显峰</w:t>
      </w:r>
      <w:r w:rsidR="00C7462E" w:rsidRPr="0058649F">
        <w:rPr>
          <w:rFonts w:ascii="Times New Roman" w:hAnsi="Times New Roman" w:cs="Times New Roman" w:hint="eastAsia"/>
          <w:color w:val="000000" w:themeColor="text1"/>
        </w:rPr>
        <w:t>、</w:t>
      </w:r>
      <w:r w:rsidR="00447EBE" w:rsidRPr="0058649F">
        <w:rPr>
          <w:rFonts w:ascii="Times New Roman" w:hAnsi="Times New Roman" w:cs="Times New Roman" w:hint="eastAsia"/>
          <w:color w:val="000000" w:themeColor="text1"/>
        </w:rPr>
        <w:t>文强</w:t>
      </w:r>
    </w:p>
    <w:p w:rsidR="00447EBE" w:rsidRPr="0058649F" w:rsidRDefault="00B94692" w:rsidP="00A864F2">
      <w:pPr>
        <w:pStyle w:val="a4"/>
        <w:snapToGrid w:val="0"/>
        <w:spacing w:beforeLines="30" w:beforeAutospacing="0" w:after="0" w:afterAutospacing="0" w:line="300" w:lineRule="auto"/>
        <w:rPr>
          <w:rStyle w:val="a5"/>
          <w:rFonts w:ascii="Times New Roman" w:hAnsi="Times New Roman" w:cs="Times New Roman"/>
          <w:color w:val="000000" w:themeColor="text1"/>
        </w:rPr>
      </w:pPr>
      <w:r w:rsidRPr="0058649F">
        <w:rPr>
          <w:rStyle w:val="a5"/>
          <w:rFonts w:ascii="Times New Roman" w:hAnsi="Times New Roman" w:cs="Times New Roman" w:hint="eastAsia"/>
          <w:color w:val="000000" w:themeColor="text1"/>
        </w:rPr>
        <w:t>智慧</w:t>
      </w:r>
      <w:r w:rsidR="00E42409" w:rsidRPr="0058649F">
        <w:rPr>
          <w:rStyle w:val="a5"/>
          <w:rFonts w:ascii="Times New Roman" w:hAnsi="Times New Roman" w:cs="Times New Roman"/>
          <w:color w:val="000000" w:themeColor="text1"/>
        </w:rPr>
        <w:t>城市研究中心</w:t>
      </w:r>
      <w:r w:rsidR="00BF7566">
        <w:rPr>
          <w:rStyle w:val="a5"/>
          <w:rFonts w:ascii="Times New Roman" w:hAnsi="Times New Roman" w:cs="Times New Roman" w:hint="eastAsia"/>
          <w:color w:val="000000" w:themeColor="text1"/>
        </w:rPr>
        <w:t>/</w:t>
      </w:r>
      <w:r w:rsidR="00BF7566">
        <w:rPr>
          <w:rStyle w:val="a5"/>
          <w:rFonts w:ascii="Times New Roman" w:hAnsi="Times New Roman" w:cs="Times New Roman" w:hint="eastAsia"/>
          <w:color w:val="000000" w:themeColor="text1"/>
        </w:rPr>
        <w:t>北京数研</w:t>
      </w:r>
      <w:r w:rsidR="00B128AB">
        <w:rPr>
          <w:rStyle w:val="a5"/>
          <w:rFonts w:ascii="Times New Roman" w:hAnsi="Times New Roman" w:cs="Times New Roman" w:hint="eastAsia"/>
          <w:color w:val="000000" w:themeColor="text1"/>
        </w:rPr>
        <w:t>城信</w:t>
      </w:r>
      <w:r w:rsidR="00224EBD">
        <w:rPr>
          <w:rStyle w:val="a5"/>
          <w:rFonts w:ascii="Times New Roman" w:hAnsi="Times New Roman" w:cs="Times New Roman" w:hint="eastAsia"/>
          <w:color w:val="000000" w:themeColor="text1"/>
        </w:rPr>
        <w:t>科技</w:t>
      </w:r>
      <w:r w:rsidR="00BF7566">
        <w:rPr>
          <w:rStyle w:val="a5"/>
          <w:rFonts w:ascii="Times New Roman" w:hAnsi="Times New Roman" w:cs="Times New Roman" w:hint="eastAsia"/>
          <w:color w:val="000000" w:themeColor="text1"/>
        </w:rPr>
        <w:t>有限公司（筹）</w:t>
      </w:r>
    </w:p>
    <w:p w:rsidR="00407505" w:rsidRDefault="00A24679" w:rsidP="00A864F2">
      <w:pPr>
        <w:pStyle w:val="a4"/>
        <w:snapToGrid w:val="0"/>
        <w:spacing w:beforeLines="30" w:beforeAutospacing="0" w:after="0" w:afterAutospacing="0" w:line="300" w:lineRule="auto"/>
        <w:ind w:leftChars="200" w:left="420"/>
        <w:rPr>
          <w:rFonts w:ascii="Times New Roman" w:hAnsi="Times New Roman" w:cs="Times New Roman"/>
          <w:color w:val="000000" w:themeColor="text1"/>
        </w:rPr>
      </w:pPr>
      <w:r w:rsidRPr="0058649F">
        <w:rPr>
          <w:rFonts w:ascii="Times New Roman" w:hAnsi="Times New Roman" w:cs="Times New Roman" w:hint="eastAsia"/>
          <w:color w:val="000000" w:themeColor="text1"/>
        </w:rPr>
        <w:t>管委会主任：</w:t>
      </w:r>
    </w:p>
    <w:p w:rsidR="00447EBE" w:rsidRPr="0058649F" w:rsidRDefault="00E42409" w:rsidP="00A24679">
      <w:pPr>
        <w:pStyle w:val="a4"/>
        <w:snapToGrid w:val="0"/>
        <w:spacing w:before="0" w:beforeAutospacing="0" w:after="0" w:afterAutospacing="0" w:line="300" w:lineRule="auto"/>
        <w:ind w:leftChars="200" w:left="420"/>
        <w:rPr>
          <w:rFonts w:ascii="Times New Roman" w:hAnsi="Times New Roman" w:cs="Times New Roman"/>
          <w:color w:val="000000" w:themeColor="text1"/>
        </w:rPr>
      </w:pPr>
      <w:r w:rsidRPr="0058649F">
        <w:rPr>
          <w:rFonts w:ascii="Times New Roman" w:hAnsi="Times New Roman" w:cs="Times New Roman"/>
          <w:color w:val="000000" w:themeColor="text1"/>
        </w:rPr>
        <w:t>主</w:t>
      </w:r>
      <w:r w:rsidR="004C5E5D" w:rsidRPr="0058649F">
        <w:rPr>
          <w:rFonts w:ascii="Times New Roman" w:hAnsi="Times New Roman" w:cs="Times New Roman" w:hint="eastAsia"/>
          <w:color w:val="000000" w:themeColor="text1"/>
        </w:rPr>
        <w:t xml:space="preserve">  </w:t>
      </w:r>
      <w:r w:rsidRPr="0058649F">
        <w:rPr>
          <w:rFonts w:ascii="Times New Roman" w:hAnsi="Times New Roman" w:cs="Times New Roman"/>
          <w:color w:val="000000" w:themeColor="text1"/>
        </w:rPr>
        <w:t>任：李琦</w:t>
      </w:r>
    </w:p>
    <w:p w:rsidR="00E42409" w:rsidRPr="0058649F" w:rsidRDefault="00E42409" w:rsidP="00D23F48">
      <w:pPr>
        <w:pStyle w:val="a4"/>
        <w:snapToGrid w:val="0"/>
        <w:spacing w:before="0" w:beforeAutospacing="0" w:after="0" w:afterAutospacing="0" w:line="300" w:lineRule="auto"/>
        <w:ind w:leftChars="200" w:left="420"/>
        <w:rPr>
          <w:rFonts w:ascii="Times New Roman" w:hAnsi="Times New Roman" w:cs="Times New Roman"/>
          <w:color w:val="000000" w:themeColor="text1"/>
        </w:rPr>
      </w:pPr>
      <w:r w:rsidRPr="0058649F">
        <w:rPr>
          <w:rFonts w:ascii="Times New Roman" w:hAnsi="Times New Roman" w:cs="Times New Roman"/>
          <w:color w:val="000000" w:themeColor="text1"/>
        </w:rPr>
        <w:t>副主任：</w:t>
      </w:r>
    </w:p>
    <w:p w:rsidR="00447EBE" w:rsidRPr="0058649F" w:rsidRDefault="00E42409" w:rsidP="00A864F2">
      <w:pPr>
        <w:pStyle w:val="a4"/>
        <w:snapToGrid w:val="0"/>
        <w:spacing w:beforeLines="30" w:beforeAutospacing="0" w:after="0" w:afterAutospacing="0" w:line="300" w:lineRule="auto"/>
        <w:rPr>
          <w:rStyle w:val="a5"/>
          <w:rFonts w:ascii="Times New Roman" w:hAnsi="Times New Roman" w:cs="Times New Roman"/>
          <w:color w:val="000000" w:themeColor="text1"/>
        </w:rPr>
      </w:pPr>
      <w:r w:rsidRPr="0058649F">
        <w:rPr>
          <w:rStyle w:val="a5"/>
          <w:rFonts w:ascii="Times New Roman" w:hAnsi="Times New Roman" w:cs="Times New Roman"/>
          <w:color w:val="000000" w:themeColor="text1"/>
        </w:rPr>
        <w:t>数字流域研究中心</w:t>
      </w:r>
      <w:r w:rsidR="00BF7566">
        <w:rPr>
          <w:rStyle w:val="a5"/>
          <w:rFonts w:ascii="Times New Roman" w:hAnsi="Times New Roman" w:cs="Times New Roman" w:hint="eastAsia"/>
          <w:color w:val="000000" w:themeColor="text1"/>
        </w:rPr>
        <w:t>/</w:t>
      </w:r>
      <w:r w:rsidR="00BF7566">
        <w:rPr>
          <w:rStyle w:val="a5"/>
          <w:rFonts w:ascii="Times New Roman" w:hAnsi="Times New Roman" w:cs="Times New Roman" w:hint="eastAsia"/>
          <w:color w:val="000000" w:themeColor="text1"/>
        </w:rPr>
        <w:t>北京数研</w:t>
      </w:r>
      <w:r w:rsidR="00A03C9C">
        <w:rPr>
          <w:rStyle w:val="a5"/>
          <w:rFonts w:ascii="Times New Roman" w:hAnsi="Times New Roman" w:cs="Times New Roman" w:hint="eastAsia"/>
          <w:color w:val="000000" w:themeColor="text1"/>
        </w:rPr>
        <w:t>水利信息</w:t>
      </w:r>
      <w:r w:rsidR="00B128AB">
        <w:rPr>
          <w:rStyle w:val="a5"/>
          <w:rFonts w:ascii="Times New Roman" w:hAnsi="Times New Roman" w:cs="Times New Roman" w:hint="eastAsia"/>
          <w:color w:val="000000" w:themeColor="text1"/>
        </w:rPr>
        <w:t>科技</w:t>
      </w:r>
      <w:r w:rsidR="00BF7566">
        <w:rPr>
          <w:rStyle w:val="a5"/>
          <w:rFonts w:ascii="Times New Roman" w:hAnsi="Times New Roman" w:cs="Times New Roman" w:hint="eastAsia"/>
          <w:color w:val="000000" w:themeColor="text1"/>
        </w:rPr>
        <w:t>有限公司（筹）</w:t>
      </w:r>
    </w:p>
    <w:p w:rsidR="00407505" w:rsidRDefault="00A24679" w:rsidP="00A864F2">
      <w:pPr>
        <w:pStyle w:val="a4"/>
        <w:snapToGrid w:val="0"/>
        <w:spacing w:beforeLines="30" w:beforeAutospacing="0" w:after="0" w:afterAutospacing="0" w:line="300" w:lineRule="auto"/>
        <w:ind w:leftChars="200" w:left="420"/>
        <w:rPr>
          <w:rFonts w:ascii="Times New Roman" w:hAnsi="Times New Roman" w:cs="Times New Roman"/>
          <w:color w:val="000000" w:themeColor="text1"/>
        </w:rPr>
      </w:pPr>
      <w:r w:rsidRPr="0058649F">
        <w:rPr>
          <w:rFonts w:ascii="Times New Roman" w:hAnsi="Times New Roman" w:cs="Times New Roman" w:hint="eastAsia"/>
          <w:color w:val="000000" w:themeColor="text1"/>
        </w:rPr>
        <w:t>管委会主任：胡四一</w:t>
      </w:r>
    </w:p>
    <w:p w:rsidR="00447EBE" w:rsidRPr="0058649F" w:rsidRDefault="00E42409" w:rsidP="00A24679">
      <w:pPr>
        <w:pStyle w:val="a4"/>
        <w:snapToGrid w:val="0"/>
        <w:spacing w:before="0" w:beforeAutospacing="0" w:after="0" w:afterAutospacing="0" w:line="300" w:lineRule="auto"/>
        <w:ind w:leftChars="200" w:left="420"/>
        <w:rPr>
          <w:rFonts w:ascii="Times New Roman" w:hAnsi="Times New Roman" w:cs="Times New Roman"/>
          <w:color w:val="000000" w:themeColor="text1"/>
        </w:rPr>
      </w:pPr>
      <w:r w:rsidRPr="0058649F">
        <w:rPr>
          <w:rFonts w:ascii="Times New Roman" w:hAnsi="Times New Roman" w:cs="Times New Roman"/>
          <w:color w:val="000000" w:themeColor="text1"/>
        </w:rPr>
        <w:t>主</w:t>
      </w:r>
      <w:r w:rsidR="004C5E5D" w:rsidRPr="0058649F">
        <w:rPr>
          <w:rFonts w:ascii="Times New Roman" w:hAnsi="Times New Roman" w:cs="Times New Roman" w:hint="eastAsia"/>
          <w:color w:val="000000" w:themeColor="text1"/>
        </w:rPr>
        <w:t xml:space="preserve">  </w:t>
      </w:r>
      <w:r w:rsidRPr="0058649F">
        <w:rPr>
          <w:rFonts w:ascii="Times New Roman" w:hAnsi="Times New Roman" w:cs="Times New Roman"/>
          <w:color w:val="000000" w:themeColor="text1"/>
        </w:rPr>
        <w:t>任：李纪人</w:t>
      </w:r>
    </w:p>
    <w:p w:rsidR="00E42409" w:rsidRPr="0058649F" w:rsidRDefault="00E42409" w:rsidP="00D23F48">
      <w:pPr>
        <w:pStyle w:val="a4"/>
        <w:snapToGrid w:val="0"/>
        <w:spacing w:before="0" w:beforeAutospacing="0" w:after="0" w:afterAutospacing="0" w:line="300" w:lineRule="auto"/>
        <w:ind w:leftChars="200" w:left="420"/>
        <w:rPr>
          <w:rFonts w:ascii="Times New Roman" w:hAnsi="Times New Roman" w:cs="Times New Roman"/>
          <w:color w:val="000000" w:themeColor="text1"/>
        </w:rPr>
      </w:pPr>
      <w:r w:rsidRPr="0058649F">
        <w:rPr>
          <w:rFonts w:ascii="Times New Roman" w:hAnsi="Times New Roman" w:cs="Times New Roman"/>
          <w:color w:val="000000" w:themeColor="text1"/>
        </w:rPr>
        <w:t>副主任：史明昌</w:t>
      </w:r>
      <w:r w:rsidR="00447EBE" w:rsidRPr="0058649F">
        <w:rPr>
          <w:rFonts w:ascii="Times New Roman" w:hAnsi="Times New Roman" w:cs="Times New Roman" w:hint="eastAsia"/>
          <w:color w:val="000000" w:themeColor="text1"/>
        </w:rPr>
        <w:t>（常务）</w:t>
      </w:r>
      <w:r w:rsidRPr="0058649F">
        <w:rPr>
          <w:rFonts w:ascii="Times New Roman" w:hAnsi="Times New Roman" w:cs="Times New Roman"/>
          <w:color w:val="000000" w:themeColor="text1"/>
        </w:rPr>
        <w:t>、王光谦、魏文秋、袁鹏、张行南、章四龙</w:t>
      </w:r>
    </w:p>
    <w:p w:rsidR="00447EBE" w:rsidRPr="0058649F" w:rsidRDefault="00E42409" w:rsidP="00A864F2">
      <w:pPr>
        <w:pStyle w:val="a4"/>
        <w:snapToGrid w:val="0"/>
        <w:spacing w:beforeLines="30" w:beforeAutospacing="0" w:after="0" w:afterAutospacing="0" w:line="300" w:lineRule="auto"/>
        <w:rPr>
          <w:rFonts w:ascii="Times New Roman" w:hAnsi="Times New Roman" w:cs="Times New Roman"/>
          <w:b/>
          <w:bCs/>
          <w:color w:val="000000" w:themeColor="text1"/>
        </w:rPr>
      </w:pPr>
      <w:r w:rsidRPr="0058649F">
        <w:rPr>
          <w:rStyle w:val="a5"/>
          <w:rFonts w:ascii="Times New Roman" w:hAnsi="Times New Roman" w:cs="Times New Roman"/>
          <w:color w:val="000000" w:themeColor="text1"/>
        </w:rPr>
        <w:lastRenderedPageBreak/>
        <w:t>政策与战略研究中心</w:t>
      </w:r>
      <w:r w:rsidRPr="0058649F">
        <w:rPr>
          <w:rStyle w:val="a5"/>
          <w:rFonts w:ascii="Times New Roman" w:hAnsi="Times New Roman" w:cs="Times New Roman"/>
          <w:color w:val="000000" w:themeColor="text1"/>
        </w:rPr>
        <w:t> </w:t>
      </w:r>
      <w:r w:rsidR="00BF7566">
        <w:rPr>
          <w:rStyle w:val="a5"/>
          <w:rFonts w:ascii="Times New Roman" w:hAnsi="Times New Roman" w:cs="Times New Roman" w:hint="eastAsia"/>
          <w:color w:val="000000" w:themeColor="text1"/>
        </w:rPr>
        <w:t>/</w:t>
      </w:r>
      <w:r w:rsidR="00BF7566" w:rsidRPr="0058649F">
        <w:rPr>
          <w:rStyle w:val="a5"/>
          <w:rFonts w:ascii="Times New Roman" w:hAnsi="Times New Roman" w:cs="Times New Roman" w:hint="eastAsia"/>
          <w:color w:val="000000" w:themeColor="text1"/>
        </w:rPr>
        <w:t>北京国信数研科技有限公司</w:t>
      </w:r>
    </w:p>
    <w:p w:rsidR="00000000" w:rsidRDefault="00BF7566" w:rsidP="00A864F2">
      <w:pPr>
        <w:pStyle w:val="a4"/>
        <w:snapToGrid w:val="0"/>
        <w:spacing w:beforeLines="30" w:beforeAutospacing="0" w:after="0" w:afterAutospacing="0" w:line="300" w:lineRule="auto"/>
        <w:ind w:leftChars="200" w:left="420"/>
        <w:rPr>
          <w:rFonts w:ascii="Times New Roman" w:hAnsi="Times New Roman" w:cs="Times New Roman"/>
          <w:color w:val="000000" w:themeColor="text1"/>
        </w:rPr>
        <w:pPrChange w:id="34" w:author="Microsoft" w:date="2014-07-31T17:36:00Z">
          <w:pPr>
            <w:pStyle w:val="a4"/>
            <w:snapToGrid w:val="0"/>
            <w:spacing w:beforeLines="30" w:beforeAutospacing="0" w:after="0" w:afterAutospacing="0" w:line="300" w:lineRule="auto"/>
            <w:ind w:leftChars="200" w:left="420"/>
          </w:pPr>
        </w:pPrChange>
      </w:pPr>
      <w:r w:rsidRPr="0058649F">
        <w:rPr>
          <w:rFonts w:ascii="Times New Roman" w:hAnsi="Times New Roman" w:cs="Times New Roman" w:hint="eastAsia"/>
          <w:color w:val="000000" w:themeColor="text1"/>
        </w:rPr>
        <w:t>管委会主任：杜平</w:t>
      </w:r>
    </w:p>
    <w:p w:rsidR="00BF7566" w:rsidRPr="0058649F" w:rsidRDefault="00BF7566" w:rsidP="00BF7566">
      <w:pPr>
        <w:pStyle w:val="a4"/>
        <w:snapToGrid w:val="0"/>
        <w:spacing w:before="0" w:beforeAutospacing="0" w:after="0" w:afterAutospacing="0" w:line="300" w:lineRule="auto"/>
        <w:ind w:leftChars="200" w:left="420"/>
        <w:rPr>
          <w:rFonts w:ascii="Times New Roman" w:hAnsi="Times New Roman" w:cs="Times New Roman"/>
          <w:color w:val="000000" w:themeColor="text1"/>
        </w:rPr>
      </w:pPr>
      <w:r w:rsidRPr="0058649F">
        <w:rPr>
          <w:rFonts w:ascii="Times New Roman" w:hAnsi="Times New Roman" w:cs="Times New Roman"/>
          <w:color w:val="000000" w:themeColor="text1"/>
        </w:rPr>
        <w:t>主</w:t>
      </w:r>
      <w:r w:rsidRPr="0058649F">
        <w:rPr>
          <w:rFonts w:ascii="Times New Roman" w:hAnsi="Times New Roman" w:cs="Times New Roman" w:hint="eastAsia"/>
          <w:color w:val="000000" w:themeColor="text1"/>
        </w:rPr>
        <w:t xml:space="preserve">  </w:t>
      </w:r>
      <w:r w:rsidRPr="0058649F">
        <w:rPr>
          <w:rFonts w:ascii="Times New Roman" w:hAnsi="Times New Roman" w:cs="Times New Roman"/>
          <w:color w:val="000000" w:themeColor="text1"/>
        </w:rPr>
        <w:t>任：曾澜</w:t>
      </w:r>
    </w:p>
    <w:p w:rsidR="00BF7566" w:rsidRPr="0058649F" w:rsidRDefault="00BF7566" w:rsidP="00BF7566">
      <w:pPr>
        <w:pStyle w:val="a4"/>
        <w:snapToGrid w:val="0"/>
        <w:spacing w:before="0" w:beforeAutospacing="0" w:after="0" w:afterAutospacing="0" w:line="300" w:lineRule="auto"/>
        <w:ind w:leftChars="200" w:left="420"/>
        <w:rPr>
          <w:rFonts w:ascii="Times New Roman" w:hAnsi="Times New Roman" w:cs="Times New Roman"/>
          <w:color w:val="000000" w:themeColor="text1"/>
        </w:rPr>
      </w:pPr>
      <w:r w:rsidRPr="0058649F">
        <w:rPr>
          <w:rFonts w:ascii="Times New Roman" w:hAnsi="Times New Roman" w:cs="Times New Roman"/>
          <w:color w:val="000000" w:themeColor="text1"/>
        </w:rPr>
        <w:t>副主任：徐枫</w:t>
      </w:r>
      <w:r w:rsidRPr="0058649F">
        <w:rPr>
          <w:rFonts w:ascii="Times New Roman" w:hAnsi="Times New Roman" w:cs="Times New Roman" w:hint="eastAsia"/>
          <w:color w:val="000000" w:themeColor="text1"/>
        </w:rPr>
        <w:t>（常务）</w:t>
      </w:r>
      <w:r w:rsidRPr="0058649F">
        <w:rPr>
          <w:rFonts w:ascii="Times New Roman" w:hAnsi="Times New Roman" w:cs="Times New Roman"/>
          <w:color w:val="000000" w:themeColor="text1"/>
        </w:rPr>
        <w:t>、苗放、赵红颖</w:t>
      </w:r>
    </w:p>
    <w:p w:rsidR="00BF7566" w:rsidRPr="0058649F" w:rsidRDefault="00BF7566" w:rsidP="00A864F2">
      <w:pPr>
        <w:pStyle w:val="a4"/>
        <w:snapToGrid w:val="0"/>
        <w:spacing w:beforeLines="30" w:beforeAutospacing="0" w:after="0" w:afterAutospacing="0" w:line="300" w:lineRule="auto"/>
        <w:ind w:leftChars="200" w:left="420"/>
        <w:rPr>
          <w:rFonts w:ascii="Times New Roman" w:hAnsi="Times New Roman" w:cs="Times New Roman"/>
          <w:color w:val="000000" w:themeColor="text1"/>
        </w:rPr>
      </w:pPr>
      <w:r w:rsidRPr="0058649F">
        <w:rPr>
          <w:rFonts w:ascii="Times New Roman" w:hAnsi="Times New Roman" w:cs="Times New Roman" w:hint="eastAsia"/>
          <w:color w:val="000000" w:themeColor="text1"/>
        </w:rPr>
        <w:t>董</w:t>
      </w:r>
      <w:r w:rsidRPr="0058649F">
        <w:rPr>
          <w:rFonts w:ascii="Times New Roman" w:hAnsi="Times New Roman" w:cs="Times New Roman" w:hint="eastAsia"/>
          <w:color w:val="000000" w:themeColor="text1"/>
        </w:rPr>
        <w:t xml:space="preserve"> </w:t>
      </w:r>
      <w:r w:rsidRPr="0058649F">
        <w:rPr>
          <w:rFonts w:ascii="Times New Roman" w:hAnsi="Times New Roman" w:cs="Times New Roman" w:hint="eastAsia"/>
          <w:color w:val="000000" w:themeColor="text1"/>
        </w:rPr>
        <w:t>事</w:t>
      </w:r>
      <w:r w:rsidRPr="0058649F">
        <w:rPr>
          <w:rFonts w:ascii="Times New Roman" w:hAnsi="Times New Roman" w:cs="Times New Roman" w:hint="eastAsia"/>
          <w:color w:val="000000" w:themeColor="text1"/>
        </w:rPr>
        <w:t xml:space="preserve"> </w:t>
      </w:r>
      <w:r w:rsidRPr="0058649F">
        <w:rPr>
          <w:rFonts w:ascii="Times New Roman" w:hAnsi="Times New Roman" w:cs="Times New Roman" w:hint="eastAsia"/>
          <w:color w:val="000000" w:themeColor="text1"/>
        </w:rPr>
        <w:t>长：</w:t>
      </w:r>
    </w:p>
    <w:p w:rsidR="00BF7566" w:rsidRPr="0058649F" w:rsidRDefault="00BF7566" w:rsidP="00BF7566">
      <w:pPr>
        <w:pStyle w:val="a4"/>
        <w:snapToGrid w:val="0"/>
        <w:spacing w:before="0" w:beforeAutospacing="0" w:after="0" w:afterAutospacing="0" w:line="300" w:lineRule="auto"/>
        <w:ind w:leftChars="200" w:left="420"/>
        <w:rPr>
          <w:rFonts w:ascii="Times New Roman" w:hAnsi="Times New Roman" w:cs="Times New Roman"/>
          <w:color w:val="000000" w:themeColor="text1"/>
        </w:rPr>
      </w:pPr>
      <w:r w:rsidRPr="0058649F">
        <w:rPr>
          <w:rFonts w:ascii="Times New Roman" w:hAnsi="Times New Roman" w:cs="Times New Roman" w:hint="eastAsia"/>
          <w:color w:val="000000" w:themeColor="text1"/>
        </w:rPr>
        <w:t>总</w:t>
      </w:r>
      <w:r w:rsidRPr="0058649F">
        <w:rPr>
          <w:rFonts w:ascii="Times New Roman" w:hAnsi="Times New Roman" w:cs="Times New Roman" w:hint="eastAsia"/>
          <w:color w:val="000000" w:themeColor="text1"/>
        </w:rPr>
        <w:t xml:space="preserve"> </w:t>
      </w:r>
      <w:r w:rsidRPr="0058649F">
        <w:rPr>
          <w:rFonts w:ascii="Times New Roman" w:hAnsi="Times New Roman" w:cs="Times New Roman" w:hint="eastAsia"/>
          <w:color w:val="000000" w:themeColor="text1"/>
        </w:rPr>
        <w:t>经</w:t>
      </w:r>
      <w:r w:rsidRPr="0058649F">
        <w:rPr>
          <w:rFonts w:ascii="Times New Roman" w:hAnsi="Times New Roman" w:cs="Times New Roman" w:hint="eastAsia"/>
          <w:color w:val="000000" w:themeColor="text1"/>
        </w:rPr>
        <w:t xml:space="preserve"> </w:t>
      </w:r>
      <w:r w:rsidRPr="0058649F">
        <w:rPr>
          <w:rFonts w:ascii="Times New Roman" w:hAnsi="Times New Roman" w:cs="Times New Roman" w:hint="eastAsia"/>
          <w:color w:val="000000" w:themeColor="text1"/>
        </w:rPr>
        <w:t>理</w:t>
      </w:r>
      <w:r w:rsidRPr="0058649F">
        <w:rPr>
          <w:rFonts w:ascii="Times New Roman" w:hAnsi="Times New Roman" w:cs="Times New Roman"/>
          <w:color w:val="000000" w:themeColor="text1"/>
        </w:rPr>
        <w:t>：</w:t>
      </w:r>
    </w:p>
    <w:p w:rsidR="00BF7566" w:rsidRPr="0058649F" w:rsidRDefault="00BF7566" w:rsidP="00BF7566">
      <w:pPr>
        <w:pStyle w:val="a4"/>
        <w:snapToGrid w:val="0"/>
        <w:spacing w:before="0" w:beforeAutospacing="0" w:after="0" w:afterAutospacing="0" w:line="300" w:lineRule="auto"/>
        <w:ind w:leftChars="200" w:left="420"/>
        <w:rPr>
          <w:rFonts w:ascii="Times New Roman" w:hAnsi="Times New Roman" w:cs="Times New Roman"/>
          <w:color w:val="000000" w:themeColor="text1"/>
        </w:rPr>
      </w:pPr>
      <w:r w:rsidRPr="0058649F">
        <w:rPr>
          <w:rFonts w:ascii="Times New Roman" w:hAnsi="Times New Roman" w:cs="Times New Roman"/>
          <w:color w:val="000000" w:themeColor="text1"/>
        </w:rPr>
        <w:t>副</w:t>
      </w:r>
      <w:r w:rsidRPr="0058649F">
        <w:rPr>
          <w:rFonts w:ascii="Times New Roman" w:hAnsi="Times New Roman" w:cs="Times New Roman" w:hint="eastAsia"/>
          <w:color w:val="000000" w:themeColor="text1"/>
        </w:rPr>
        <w:t>总经理</w:t>
      </w:r>
      <w:r w:rsidRPr="0058649F">
        <w:rPr>
          <w:rFonts w:ascii="Times New Roman" w:hAnsi="Times New Roman" w:cs="Times New Roman"/>
          <w:color w:val="000000" w:themeColor="text1"/>
        </w:rPr>
        <w:t>：</w:t>
      </w:r>
    </w:p>
    <w:p w:rsidR="00447EBE" w:rsidRPr="0058649F" w:rsidRDefault="00E42409" w:rsidP="00A864F2">
      <w:pPr>
        <w:pStyle w:val="a4"/>
        <w:snapToGrid w:val="0"/>
        <w:spacing w:beforeLines="30" w:beforeAutospacing="0" w:after="0" w:afterAutospacing="0" w:line="300" w:lineRule="auto"/>
        <w:rPr>
          <w:rStyle w:val="a5"/>
          <w:rFonts w:ascii="Times New Roman" w:hAnsi="Times New Roman" w:cs="Times New Roman"/>
          <w:color w:val="000000" w:themeColor="text1"/>
        </w:rPr>
      </w:pPr>
      <w:r w:rsidRPr="0058649F">
        <w:rPr>
          <w:rStyle w:val="a5"/>
          <w:rFonts w:ascii="Times New Roman" w:hAnsi="Times New Roman" w:cs="Times New Roman"/>
          <w:color w:val="000000" w:themeColor="text1"/>
        </w:rPr>
        <w:t>信息化创新与治理研究中心</w:t>
      </w:r>
      <w:r w:rsidR="00BF7566">
        <w:rPr>
          <w:rStyle w:val="a5"/>
          <w:rFonts w:ascii="Times New Roman" w:hAnsi="Times New Roman" w:cs="Times New Roman" w:hint="eastAsia"/>
          <w:color w:val="000000" w:themeColor="text1"/>
        </w:rPr>
        <w:t>/</w:t>
      </w:r>
      <w:r w:rsidR="00BF7566">
        <w:rPr>
          <w:rStyle w:val="a5"/>
          <w:rFonts w:ascii="Times New Roman" w:hAnsi="Times New Roman" w:cs="Times New Roman" w:hint="eastAsia"/>
          <w:color w:val="000000" w:themeColor="text1"/>
        </w:rPr>
        <w:t>北京数研信息科技有限公司（筹）</w:t>
      </w:r>
    </w:p>
    <w:p w:rsidR="00407505" w:rsidRDefault="00A24679" w:rsidP="00A864F2">
      <w:pPr>
        <w:pStyle w:val="a4"/>
        <w:snapToGrid w:val="0"/>
        <w:spacing w:beforeLines="30" w:beforeAutospacing="0" w:after="0" w:afterAutospacing="0" w:line="300" w:lineRule="auto"/>
        <w:ind w:leftChars="200" w:left="420"/>
        <w:rPr>
          <w:rFonts w:ascii="Times New Roman" w:hAnsi="Times New Roman" w:cs="Times New Roman"/>
          <w:color w:val="000000" w:themeColor="text1"/>
        </w:rPr>
        <w:pPrChange w:id="35" w:author="Microsoft" w:date="2014-07-31T17:36:00Z">
          <w:pPr>
            <w:pStyle w:val="a4"/>
            <w:snapToGrid w:val="0"/>
            <w:spacing w:beforeLines="30" w:beforeAutospacing="0" w:after="0" w:afterAutospacing="0" w:line="300" w:lineRule="auto"/>
            <w:ind w:leftChars="200" w:left="420"/>
          </w:pPr>
        </w:pPrChange>
      </w:pPr>
      <w:r w:rsidRPr="0058649F">
        <w:rPr>
          <w:rFonts w:ascii="Times New Roman" w:hAnsi="Times New Roman" w:cs="Times New Roman" w:hint="eastAsia"/>
          <w:color w:val="000000" w:themeColor="text1"/>
        </w:rPr>
        <w:t>管委会主任：徐愈</w:t>
      </w:r>
    </w:p>
    <w:p w:rsidR="00447EBE" w:rsidRPr="0058649F" w:rsidRDefault="00E42409" w:rsidP="00A24679">
      <w:pPr>
        <w:pStyle w:val="a4"/>
        <w:snapToGrid w:val="0"/>
        <w:spacing w:before="0" w:beforeAutospacing="0" w:after="0" w:afterAutospacing="0" w:line="300" w:lineRule="auto"/>
        <w:ind w:leftChars="200" w:left="420"/>
        <w:rPr>
          <w:rFonts w:ascii="Times New Roman" w:hAnsi="Times New Roman" w:cs="Times New Roman"/>
          <w:color w:val="000000" w:themeColor="text1"/>
        </w:rPr>
      </w:pPr>
      <w:r w:rsidRPr="0058649F">
        <w:rPr>
          <w:rFonts w:ascii="Times New Roman" w:hAnsi="Times New Roman" w:cs="Times New Roman"/>
          <w:color w:val="000000" w:themeColor="text1"/>
        </w:rPr>
        <w:t>主</w:t>
      </w:r>
      <w:r w:rsidR="004C5E5D" w:rsidRPr="0058649F">
        <w:rPr>
          <w:rFonts w:ascii="Times New Roman" w:hAnsi="Times New Roman" w:cs="Times New Roman" w:hint="eastAsia"/>
          <w:color w:val="000000" w:themeColor="text1"/>
        </w:rPr>
        <w:t xml:space="preserve">  </w:t>
      </w:r>
      <w:r w:rsidRPr="0058649F">
        <w:rPr>
          <w:rFonts w:ascii="Times New Roman" w:hAnsi="Times New Roman" w:cs="Times New Roman"/>
          <w:color w:val="000000" w:themeColor="text1"/>
        </w:rPr>
        <w:t>任：陈拂晓</w:t>
      </w:r>
    </w:p>
    <w:p w:rsidR="00E42409" w:rsidRPr="0058649F" w:rsidRDefault="00E42409" w:rsidP="00D23F48">
      <w:pPr>
        <w:pStyle w:val="a4"/>
        <w:snapToGrid w:val="0"/>
        <w:spacing w:before="0" w:beforeAutospacing="0" w:after="0" w:afterAutospacing="0" w:line="300" w:lineRule="auto"/>
        <w:ind w:leftChars="200" w:left="420"/>
        <w:rPr>
          <w:rFonts w:ascii="Times New Roman" w:hAnsi="Times New Roman" w:cs="Times New Roman"/>
          <w:color w:val="000000" w:themeColor="text1"/>
        </w:rPr>
      </w:pPr>
      <w:r w:rsidRPr="0058649F">
        <w:rPr>
          <w:rFonts w:ascii="Times New Roman" w:hAnsi="Times New Roman" w:cs="Times New Roman"/>
          <w:color w:val="000000" w:themeColor="text1"/>
        </w:rPr>
        <w:t>副主任：</w:t>
      </w:r>
      <w:r w:rsidR="00447EBE" w:rsidRPr="0058649F">
        <w:rPr>
          <w:rFonts w:ascii="Times New Roman" w:hAnsi="Times New Roman" w:cs="Times New Roman"/>
          <w:color w:val="000000" w:themeColor="text1"/>
        </w:rPr>
        <w:t>李立明</w:t>
      </w:r>
      <w:r w:rsidR="00447EBE" w:rsidRPr="0058649F">
        <w:rPr>
          <w:rFonts w:ascii="Times New Roman" w:hAnsi="Times New Roman" w:cs="Times New Roman" w:hint="eastAsia"/>
          <w:color w:val="000000" w:themeColor="text1"/>
        </w:rPr>
        <w:t>（</w:t>
      </w:r>
      <w:r w:rsidR="004C5E5D" w:rsidRPr="0058649F">
        <w:rPr>
          <w:rFonts w:ascii="Times New Roman" w:hAnsi="Times New Roman" w:cs="Times New Roman" w:hint="eastAsia"/>
          <w:color w:val="000000" w:themeColor="text1"/>
        </w:rPr>
        <w:t>执行</w:t>
      </w:r>
      <w:r w:rsidR="00447EBE" w:rsidRPr="0058649F">
        <w:rPr>
          <w:rFonts w:ascii="Times New Roman" w:hAnsi="Times New Roman" w:cs="Times New Roman" w:hint="eastAsia"/>
          <w:color w:val="000000" w:themeColor="text1"/>
        </w:rPr>
        <w:t>）、</w:t>
      </w:r>
      <w:r w:rsidRPr="0058649F">
        <w:rPr>
          <w:rFonts w:ascii="Times New Roman" w:hAnsi="Times New Roman" w:cs="Times New Roman"/>
          <w:color w:val="000000" w:themeColor="text1"/>
        </w:rPr>
        <w:t>乔世赵、孙强</w:t>
      </w:r>
    </w:p>
    <w:p w:rsidR="00447EBE" w:rsidRPr="0058649F" w:rsidRDefault="00E42409" w:rsidP="00A864F2">
      <w:pPr>
        <w:pStyle w:val="a4"/>
        <w:snapToGrid w:val="0"/>
        <w:spacing w:beforeLines="30" w:beforeAutospacing="0" w:after="0" w:afterAutospacing="0" w:line="300" w:lineRule="auto"/>
        <w:rPr>
          <w:rStyle w:val="a5"/>
          <w:rFonts w:ascii="Times New Roman" w:hAnsi="Times New Roman" w:cs="Times New Roman"/>
          <w:color w:val="000000" w:themeColor="text1"/>
        </w:rPr>
      </w:pPr>
      <w:r w:rsidRPr="0058649F">
        <w:rPr>
          <w:rStyle w:val="a5"/>
          <w:rFonts w:ascii="Times New Roman" w:hAnsi="Times New Roman" w:cs="Times New Roman"/>
          <w:color w:val="000000" w:themeColor="text1"/>
        </w:rPr>
        <w:t>数字减灾与应急管理研究中心</w:t>
      </w:r>
      <w:r w:rsidR="00BF7566">
        <w:rPr>
          <w:rStyle w:val="a5"/>
          <w:rFonts w:ascii="Times New Roman" w:hAnsi="Times New Roman" w:cs="Times New Roman" w:hint="eastAsia"/>
          <w:color w:val="000000" w:themeColor="text1"/>
        </w:rPr>
        <w:t>/</w:t>
      </w:r>
      <w:r w:rsidR="00BF7566">
        <w:rPr>
          <w:rStyle w:val="a5"/>
          <w:rFonts w:ascii="Times New Roman" w:hAnsi="Times New Roman" w:cs="Times New Roman" w:hint="eastAsia"/>
          <w:color w:val="000000" w:themeColor="text1"/>
        </w:rPr>
        <w:t>北京数研应急科技有限公司（筹）</w:t>
      </w:r>
    </w:p>
    <w:p w:rsidR="00407505" w:rsidRDefault="00A24679" w:rsidP="00A864F2">
      <w:pPr>
        <w:pStyle w:val="a4"/>
        <w:snapToGrid w:val="0"/>
        <w:spacing w:beforeLines="30" w:beforeAutospacing="0" w:after="0" w:afterAutospacing="0" w:line="300" w:lineRule="auto"/>
        <w:ind w:leftChars="200" w:left="420"/>
        <w:rPr>
          <w:rFonts w:ascii="Times New Roman" w:hAnsi="Times New Roman" w:cs="Times New Roman"/>
          <w:color w:val="000000" w:themeColor="text1"/>
        </w:rPr>
        <w:pPrChange w:id="36" w:author="Microsoft" w:date="2014-07-31T17:36:00Z">
          <w:pPr>
            <w:pStyle w:val="a4"/>
            <w:snapToGrid w:val="0"/>
            <w:spacing w:beforeLines="30" w:beforeAutospacing="0" w:after="0" w:afterAutospacing="0" w:line="300" w:lineRule="auto"/>
            <w:ind w:leftChars="200" w:left="420"/>
          </w:pPr>
        </w:pPrChange>
      </w:pPr>
      <w:r w:rsidRPr="0058649F">
        <w:rPr>
          <w:rFonts w:ascii="Times New Roman" w:hAnsi="Times New Roman" w:cs="Times New Roman" w:hint="eastAsia"/>
          <w:color w:val="000000" w:themeColor="text1"/>
        </w:rPr>
        <w:t>管委会主任：赵和平</w:t>
      </w:r>
    </w:p>
    <w:p w:rsidR="00447EBE" w:rsidRPr="0058649F" w:rsidRDefault="00E42409" w:rsidP="00A24679">
      <w:pPr>
        <w:pStyle w:val="a4"/>
        <w:snapToGrid w:val="0"/>
        <w:spacing w:before="0" w:beforeAutospacing="0" w:after="0" w:afterAutospacing="0" w:line="300" w:lineRule="auto"/>
        <w:ind w:leftChars="200" w:left="420"/>
        <w:rPr>
          <w:rFonts w:ascii="Times New Roman" w:hAnsi="Times New Roman" w:cs="Times New Roman"/>
          <w:color w:val="000000" w:themeColor="text1"/>
        </w:rPr>
      </w:pPr>
      <w:r w:rsidRPr="0058649F">
        <w:rPr>
          <w:rFonts w:ascii="Times New Roman" w:hAnsi="Times New Roman" w:cs="Times New Roman"/>
          <w:color w:val="000000" w:themeColor="text1"/>
        </w:rPr>
        <w:t>主</w:t>
      </w:r>
      <w:r w:rsidR="004C5E5D" w:rsidRPr="0058649F">
        <w:rPr>
          <w:rFonts w:ascii="Times New Roman" w:hAnsi="Times New Roman" w:cs="Times New Roman" w:hint="eastAsia"/>
          <w:color w:val="000000" w:themeColor="text1"/>
        </w:rPr>
        <w:t xml:space="preserve">  </w:t>
      </w:r>
      <w:r w:rsidRPr="0058649F">
        <w:rPr>
          <w:rFonts w:ascii="Times New Roman" w:hAnsi="Times New Roman" w:cs="Times New Roman"/>
          <w:color w:val="000000" w:themeColor="text1"/>
        </w:rPr>
        <w:t>任：曲国胜、李京</w:t>
      </w:r>
    </w:p>
    <w:p w:rsidR="00E42409" w:rsidRPr="0058649F" w:rsidRDefault="00E42409" w:rsidP="00D23F48">
      <w:pPr>
        <w:pStyle w:val="a4"/>
        <w:snapToGrid w:val="0"/>
        <w:spacing w:before="0" w:beforeAutospacing="0" w:after="0" w:afterAutospacing="0" w:line="300" w:lineRule="auto"/>
        <w:ind w:leftChars="200" w:left="420"/>
        <w:rPr>
          <w:rFonts w:ascii="Times New Roman" w:hAnsi="Times New Roman" w:cs="Times New Roman"/>
          <w:color w:val="000000" w:themeColor="text1"/>
        </w:rPr>
      </w:pPr>
      <w:r w:rsidRPr="0058649F">
        <w:rPr>
          <w:rFonts w:ascii="Times New Roman" w:hAnsi="Times New Roman" w:cs="Times New Roman"/>
          <w:color w:val="000000" w:themeColor="text1"/>
        </w:rPr>
        <w:t>副主任：</w:t>
      </w:r>
      <w:r w:rsidR="00447EBE" w:rsidRPr="0058649F">
        <w:rPr>
          <w:rFonts w:ascii="Times New Roman" w:hAnsi="Times New Roman" w:cs="Times New Roman" w:hint="eastAsia"/>
          <w:color w:val="000000" w:themeColor="text1"/>
        </w:rPr>
        <w:t>周大良（常务）、</w:t>
      </w:r>
      <w:r w:rsidRPr="0058649F">
        <w:rPr>
          <w:rFonts w:ascii="Times New Roman" w:hAnsi="Times New Roman" w:cs="Times New Roman"/>
          <w:color w:val="000000" w:themeColor="text1"/>
        </w:rPr>
        <w:t>杨思全、谢宵峰、</w:t>
      </w:r>
      <w:r w:rsidR="00447EBE" w:rsidRPr="0058649F">
        <w:rPr>
          <w:rFonts w:ascii="Times New Roman" w:hAnsi="Times New Roman" w:cs="Times New Roman" w:hint="eastAsia"/>
          <w:color w:val="000000" w:themeColor="text1"/>
        </w:rPr>
        <w:t>黄照强</w:t>
      </w:r>
    </w:p>
    <w:p w:rsidR="00447EBE" w:rsidRPr="0058649F" w:rsidRDefault="00E42409" w:rsidP="00A864F2">
      <w:pPr>
        <w:pStyle w:val="a4"/>
        <w:snapToGrid w:val="0"/>
        <w:spacing w:beforeLines="30" w:beforeAutospacing="0" w:after="0" w:afterAutospacing="0" w:line="300" w:lineRule="auto"/>
        <w:rPr>
          <w:rStyle w:val="a5"/>
          <w:rFonts w:ascii="Times New Roman" w:hAnsi="Times New Roman" w:cs="Times New Roman"/>
          <w:color w:val="000000" w:themeColor="text1"/>
        </w:rPr>
      </w:pPr>
      <w:r w:rsidRPr="0058649F">
        <w:rPr>
          <w:rStyle w:val="a5"/>
          <w:rFonts w:ascii="Times New Roman" w:hAnsi="Times New Roman" w:cs="Times New Roman"/>
          <w:color w:val="000000" w:themeColor="text1"/>
        </w:rPr>
        <w:t>数字</w:t>
      </w:r>
      <w:r w:rsidR="00447EBE" w:rsidRPr="0058649F">
        <w:rPr>
          <w:rStyle w:val="a5"/>
          <w:rFonts w:ascii="Times New Roman" w:hAnsi="Times New Roman" w:cs="Times New Roman" w:hint="eastAsia"/>
          <w:color w:val="000000" w:themeColor="text1"/>
        </w:rPr>
        <w:t>家庭</w:t>
      </w:r>
      <w:r w:rsidRPr="0058649F">
        <w:rPr>
          <w:rStyle w:val="a5"/>
          <w:rFonts w:ascii="Times New Roman" w:hAnsi="Times New Roman" w:cs="Times New Roman"/>
          <w:color w:val="000000" w:themeColor="text1"/>
        </w:rPr>
        <w:t>与</w:t>
      </w:r>
      <w:r w:rsidR="00447EBE" w:rsidRPr="0058649F">
        <w:rPr>
          <w:rStyle w:val="a5"/>
          <w:rFonts w:ascii="Times New Roman" w:hAnsi="Times New Roman" w:cs="Times New Roman" w:hint="eastAsia"/>
          <w:color w:val="000000" w:themeColor="text1"/>
        </w:rPr>
        <w:t>智慧健康</w:t>
      </w:r>
      <w:r w:rsidRPr="0058649F">
        <w:rPr>
          <w:rStyle w:val="a5"/>
          <w:rFonts w:ascii="Times New Roman" w:hAnsi="Times New Roman" w:cs="Times New Roman"/>
          <w:color w:val="000000" w:themeColor="text1"/>
        </w:rPr>
        <w:t>研究中心</w:t>
      </w:r>
      <w:r w:rsidR="003A60F1" w:rsidRPr="0058649F">
        <w:rPr>
          <w:rStyle w:val="a5"/>
          <w:rFonts w:ascii="Times New Roman" w:hAnsi="Times New Roman" w:cs="Times New Roman" w:hint="eastAsia"/>
          <w:color w:val="000000" w:themeColor="text1"/>
        </w:rPr>
        <w:t>（筹）</w:t>
      </w:r>
      <w:r w:rsidR="00BF7566">
        <w:rPr>
          <w:rStyle w:val="a5"/>
          <w:rFonts w:ascii="Times New Roman" w:hAnsi="Times New Roman" w:cs="Times New Roman" w:hint="eastAsia"/>
          <w:color w:val="000000" w:themeColor="text1"/>
        </w:rPr>
        <w:t>/</w:t>
      </w:r>
      <w:r w:rsidR="00BF7566">
        <w:rPr>
          <w:rStyle w:val="a5"/>
          <w:rFonts w:ascii="Times New Roman" w:hAnsi="Times New Roman" w:cs="Times New Roman" w:hint="eastAsia"/>
          <w:color w:val="000000" w:themeColor="text1"/>
        </w:rPr>
        <w:t>北京数研</w:t>
      </w:r>
      <w:r w:rsidR="00B128AB">
        <w:rPr>
          <w:rStyle w:val="a5"/>
          <w:rFonts w:ascii="Times New Roman" w:hAnsi="Times New Roman" w:cs="Times New Roman" w:hint="eastAsia"/>
          <w:color w:val="000000" w:themeColor="text1"/>
        </w:rPr>
        <w:t>智慧</w:t>
      </w:r>
      <w:r w:rsidR="00BF7566">
        <w:rPr>
          <w:rStyle w:val="a5"/>
          <w:rFonts w:ascii="Times New Roman" w:hAnsi="Times New Roman" w:cs="Times New Roman" w:hint="eastAsia"/>
          <w:color w:val="000000" w:themeColor="text1"/>
        </w:rPr>
        <w:t>健康管理有限公司（筹）</w:t>
      </w:r>
    </w:p>
    <w:p w:rsidR="00407505" w:rsidRDefault="00A24679" w:rsidP="00A864F2">
      <w:pPr>
        <w:pStyle w:val="a4"/>
        <w:snapToGrid w:val="0"/>
        <w:spacing w:beforeLines="30" w:beforeAutospacing="0" w:after="0" w:afterAutospacing="0" w:line="300" w:lineRule="auto"/>
        <w:ind w:leftChars="200" w:left="420"/>
        <w:rPr>
          <w:rFonts w:ascii="Times New Roman" w:hAnsi="Times New Roman" w:cs="Times New Roman"/>
          <w:color w:val="000000" w:themeColor="text1"/>
        </w:rPr>
        <w:pPrChange w:id="37" w:author="Microsoft" w:date="2014-07-31T17:36:00Z">
          <w:pPr>
            <w:pStyle w:val="a4"/>
            <w:snapToGrid w:val="0"/>
            <w:spacing w:beforeLines="30" w:beforeAutospacing="0" w:after="0" w:afterAutospacing="0" w:line="300" w:lineRule="auto"/>
            <w:ind w:leftChars="200" w:left="420"/>
          </w:pPr>
        </w:pPrChange>
      </w:pPr>
      <w:r w:rsidRPr="0058649F">
        <w:rPr>
          <w:rFonts w:ascii="Times New Roman" w:hAnsi="Times New Roman" w:cs="Times New Roman" w:hint="eastAsia"/>
          <w:color w:val="000000" w:themeColor="text1"/>
        </w:rPr>
        <w:t>管委会主任：</w:t>
      </w:r>
    </w:p>
    <w:p w:rsidR="00447EBE" w:rsidRPr="0058649F" w:rsidRDefault="00E42409" w:rsidP="00A24679">
      <w:pPr>
        <w:pStyle w:val="a4"/>
        <w:snapToGrid w:val="0"/>
        <w:spacing w:before="0" w:beforeAutospacing="0" w:after="0" w:afterAutospacing="0" w:line="300" w:lineRule="auto"/>
        <w:ind w:leftChars="200" w:left="420"/>
        <w:rPr>
          <w:rFonts w:ascii="Times New Roman" w:hAnsi="Times New Roman" w:cs="Times New Roman"/>
          <w:color w:val="000000" w:themeColor="text1"/>
        </w:rPr>
      </w:pPr>
      <w:r w:rsidRPr="0058649F">
        <w:rPr>
          <w:rFonts w:ascii="Times New Roman" w:hAnsi="Times New Roman" w:cs="Times New Roman"/>
          <w:color w:val="000000" w:themeColor="text1"/>
        </w:rPr>
        <w:t>主</w:t>
      </w:r>
      <w:r w:rsidR="004C5E5D" w:rsidRPr="0058649F">
        <w:rPr>
          <w:rFonts w:ascii="Times New Roman" w:hAnsi="Times New Roman" w:cs="Times New Roman" w:hint="eastAsia"/>
          <w:color w:val="000000" w:themeColor="text1"/>
        </w:rPr>
        <w:t xml:space="preserve">  </w:t>
      </w:r>
      <w:r w:rsidRPr="0058649F">
        <w:rPr>
          <w:rFonts w:ascii="Times New Roman" w:hAnsi="Times New Roman" w:cs="Times New Roman"/>
          <w:color w:val="000000" w:themeColor="text1"/>
        </w:rPr>
        <w:t>任：</w:t>
      </w:r>
    </w:p>
    <w:p w:rsidR="00E42409" w:rsidRPr="0058649F" w:rsidRDefault="00E42409" w:rsidP="00D23F48">
      <w:pPr>
        <w:pStyle w:val="a4"/>
        <w:snapToGrid w:val="0"/>
        <w:spacing w:before="0" w:beforeAutospacing="0" w:after="0" w:afterAutospacing="0" w:line="300" w:lineRule="auto"/>
        <w:ind w:leftChars="200" w:left="420"/>
        <w:rPr>
          <w:rFonts w:ascii="Times New Roman" w:hAnsi="Times New Roman" w:cs="Times New Roman"/>
          <w:color w:val="000000" w:themeColor="text1"/>
        </w:rPr>
      </w:pPr>
      <w:r w:rsidRPr="0058649F">
        <w:rPr>
          <w:rFonts w:ascii="Times New Roman" w:hAnsi="Times New Roman" w:cs="Times New Roman"/>
          <w:color w:val="000000" w:themeColor="text1"/>
        </w:rPr>
        <w:t>副主任：</w:t>
      </w:r>
    </w:p>
    <w:p w:rsidR="00447EBE" w:rsidRPr="0058649F" w:rsidRDefault="00E42409" w:rsidP="00A864F2">
      <w:pPr>
        <w:pStyle w:val="a4"/>
        <w:snapToGrid w:val="0"/>
        <w:spacing w:beforeLines="30" w:beforeAutospacing="0" w:after="0" w:afterAutospacing="0" w:line="300" w:lineRule="auto"/>
        <w:rPr>
          <w:rStyle w:val="a5"/>
          <w:rFonts w:ascii="Times New Roman" w:hAnsi="Times New Roman" w:cs="Times New Roman"/>
          <w:color w:val="000000" w:themeColor="text1"/>
        </w:rPr>
      </w:pPr>
      <w:r w:rsidRPr="0058649F">
        <w:rPr>
          <w:rStyle w:val="a5"/>
          <w:rFonts w:ascii="Times New Roman" w:hAnsi="Times New Roman" w:cs="Times New Roman"/>
          <w:color w:val="000000" w:themeColor="text1"/>
        </w:rPr>
        <w:t>华南分院</w:t>
      </w:r>
      <w:r w:rsidR="00FE1DCF" w:rsidRPr="0058649F">
        <w:rPr>
          <w:rStyle w:val="a5"/>
          <w:rFonts w:ascii="Times New Roman" w:hAnsi="Times New Roman" w:cs="Times New Roman" w:hint="eastAsia"/>
          <w:color w:val="000000" w:themeColor="text1"/>
        </w:rPr>
        <w:t>/</w:t>
      </w:r>
      <w:r w:rsidR="00FE1DCF" w:rsidRPr="0058649F">
        <w:rPr>
          <w:rStyle w:val="a5"/>
          <w:rFonts w:ascii="Times New Roman" w:hAnsi="Times New Roman" w:cs="Times New Roman" w:hint="eastAsia"/>
          <w:color w:val="000000" w:themeColor="text1"/>
        </w:rPr>
        <w:t>广东省数字广东研究院</w:t>
      </w:r>
    </w:p>
    <w:p w:rsidR="00407505" w:rsidRDefault="007914A6" w:rsidP="00A864F2">
      <w:pPr>
        <w:pStyle w:val="a4"/>
        <w:snapToGrid w:val="0"/>
        <w:spacing w:beforeLines="30" w:beforeAutospacing="0" w:after="0" w:afterAutospacing="0" w:line="300" w:lineRule="auto"/>
        <w:ind w:leftChars="200" w:left="420" w:firstLine="6"/>
        <w:rPr>
          <w:rFonts w:ascii="Times New Roman" w:hAnsi="Times New Roman" w:cs="Times New Roman"/>
          <w:color w:val="000000" w:themeColor="text1"/>
        </w:rPr>
        <w:pPrChange w:id="38" w:author="Microsoft" w:date="2014-07-31T17:36:00Z">
          <w:pPr>
            <w:pStyle w:val="a4"/>
            <w:snapToGrid w:val="0"/>
            <w:spacing w:beforeLines="30" w:beforeAutospacing="0" w:after="0" w:afterAutospacing="0" w:line="300" w:lineRule="auto"/>
            <w:ind w:leftChars="200" w:left="420" w:firstLine="6"/>
          </w:pPr>
        </w:pPrChange>
      </w:pPr>
      <w:r w:rsidRPr="0058649F">
        <w:rPr>
          <w:rFonts w:ascii="Times New Roman" w:hAnsi="Times New Roman" w:cs="Times New Roman" w:hint="eastAsia"/>
          <w:color w:val="000000" w:themeColor="text1"/>
        </w:rPr>
        <w:t>理</w:t>
      </w:r>
      <w:r w:rsidRPr="0058649F">
        <w:rPr>
          <w:rFonts w:ascii="Times New Roman" w:hAnsi="Times New Roman" w:cs="Times New Roman" w:hint="eastAsia"/>
          <w:color w:val="000000" w:themeColor="text1"/>
        </w:rPr>
        <w:t xml:space="preserve"> </w:t>
      </w:r>
      <w:r w:rsidRPr="0058649F">
        <w:rPr>
          <w:rFonts w:ascii="Times New Roman" w:hAnsi="Times New Roman" w:cs="Times New Roman" w:hint="eastAsia"/>
          <w:color w:val="000000" w:themeColor="text1"/>
        </w:rPr>
        <w:t>事</w:t>
      </w:r>
      <w:r w:rsidRPr="0058649F">
        <w:rPr>
          <w:rFonts w:ascii="Times New Roman" w:hAnsi="Times New Roman" w:cs="Times New Roman" w:hint="eastAsia"/>
          <w:color w:val="000000" w:themeColor="text1"/>
        </w:rPr>
        <w:t xml:space="preserve"> </w:t>
      </w:r>
      <w:r w:rsidRPr="0058649F">
        <w:rPr>
          <w:rFonts w:ascii="Times New Roman" w:hAnsi="Times New Roman" w:cs="Times New Roman" w:hint="eastAsia"/>
          <w:color w:val="000000" w:themeColor="text1"/>
        </w:rPr>
        <w:t>长：卢钟鹤</w:t>
      </w:r>
    </w:p>
    <w:p w:rsidR="007914A6" w:rsidRPr="0058649F" w:rsidRDefault="007914A6" w:rsidP="007914A6">
      <w:pPr>
        <w:pStyle w:val="a4"/>
        <w:snapToGrid w:val="0"/>
        <w:spacing w:before="0" w:beforeAutospacing="0" w:after="0" w:afterAutospacing="0" w:line="300" w:lineRule="auto"/>
        <w:ind w:leftChars="200" w:left="420" w:firstLine="6"/>
        <w:rPr>
          <w:rFonts w:ascii="Times New Roman" w:hAnsi="Times New Roman" w:cs="Times New Roman"/>
          <w:color w:val="000000" w:themeColor="text1"/>
        </w:rPr>
      </w:pPr>
      <w:r w:rsidRPr="0058649F">
        <w:rPr>
          <w:rFonts w:ascii="Times New Roman" w:hAnsi="Times New Roman" w:cs="Times New Roman" w:hint="eastAsia"/>
          <w:color w:val="000000" w:themeColor="text1"/>
        </w:rPr>
        <w:t>副理事长：史守旭、王钦敏、杨建初、温国辉、王珣章、李纪南</w:t>
      </w:r>
    </w:p>
    <w:p w:rsidR="00447EBE" w:rsidRPr="0058649F" w:rsidRDefault="00E42409" w:rsidP="007914A6">
      <w:pPr>
        <w:pStyle w:val="a4"/>
        <w:snapToGrid w:val="0"/>
        <w:spacing w:before="0" w:beforeAutospacing="0" w:after="0" w:afterAutospacing="0" w:line="300" w:lineRule="auto"/>
        <w:ind w:leftChars="200" w:left="420"/>
        <w:rPr>
          <w:rFonts w:ascii="Times New Roman" w:hAnsi="Times New Roman" w:cs="Times New Roman"/>
          <w:color w:val="000000" w:themeColor="text1"/>
        </w:rPr>
      </w:pPr>
      <w:r w:rsidRPr="0058649F">
        <w:rPr>
          <w:rFonts w:ascii="Times New Roman" w:hAnsi="Times New Roman" w:cs="Times New Roman"/>
          <w:color w:val="000000" w:themeColor="text1"/>
        </w:rPr>
        <w:t>院</w:t>
      </w:r>
      <w:r w:rsidR="004C5E5D" w:rsidRPr="0058649F">
        <w:rPr>
          <w:rFonts w:ascii="Times New Roman" w:hAnsi="Times New Roman" w:cs="Times New Roman" w:hint="eastAsia"/>
          <w:color w:val="000000" w:themeColor="text1"/>
        </w:rPr>
        <w:t xml:space="preserve">  </w:t>
      </w:r>
      <w:r w:rsidR="007914A6" w:rsidRPr="0058649F">
        <w:rPr>
          <w:rFonts w:ascii="Times New Roman" w:hAnsi="Times New Roman" w:cs="Times New Roman" w:hint="eastAsia"/>
          <w:color w:val="000000" w:themeColor="text1"/>
        </w:rPr>
        <w:t xml:space="preserve">  </w:t>
      </w:r>
      <w:r w:rsidRPr="0058649F">
        <w:rPr>
          <w:rFonts w:ascii="Times New Roman" w:hAnsi="Times New Roman" w:cs="Times New Roman"/>
          <w:color w:val="000000" w:themeColor="text1"/>
        </w:rPr>
        <w:t>长：王钦敏</w:t>
      </w:r>
    </w:p>
    <w:p w:rsidR="00E42409" w:rsidRPr="0058649F" w:rsidRDefault="00E42409" w:rsidP="00D23F48">
      <w:pPr>
        <w:pStyle w:val="a4"/>
        <w:snapToGrid w:val="0"/>
        <w:spacing w:before="0" w:beforeAutospacing="0" w:after="0" w:afterAutospacing="0" w:line="300" w:lineRule="auto"/>
        <w:ind w:leftChars="200" w:left="420"/>
        <w:rPr>
          <w:rFonts w:ascii="Times New Roman" w:hAnsi="Times New Roman" w:cs="Times New Roman"/>
          <w:color w:val="000000" w:themeColor="text1"/>
        </w:rPr>
      </w:pPr>
      <w:r w:rsidRPr="0058649F">
        <w:rPr>
          <w:rFonts w:ascii="Times New Roman" w:hAnsi="Times New Roman" w:cs="Times New Roman"/>
          <w:color w:val="000000" w:themeColor="text1"/>
        </w:rPr>
        <w:t>副</w:t>
      </w:r>
      <w:r w:rsidR="007914A6" w:rsidRPr="0058649F">
        <w:rPr>
          <w:rFonts w:ascii="Times New Roman" w:hAnsi="Times New Roman" w:cs="Times New Roman" w:hint="eastAsia"/>
          <w:color w:val="000000" w:themeColor="text1"/>
        </w:rPr>
        <w:t xml:space="preserve"> </w:t>
      </w:r>
      <w:r w:rsidRPr="0058649F">
        <w:rPr>
          <w:rFonts w:ascii="Times New Roman" w:hAnsi="Times New Roman" w:cs="Times New Roman"/>
          <w:color w:val="000000" w:themeColor="text1"/>
        </w:rPr>
        <w:t>院</w:t>
      </w:r>
      <w:r w:rsidR="007914A6" w:rsidRPr="0058649F">
        <w:rPr>
          <w:rFonts w:ascii="Times New Roman" w:hAnsi="Times New Roman" w:cs="Times New Roman" w:hint="eastAsia"/>
          <w:color w:val="000000" w:themeColor="text1"/>
        </w:rPr>
        <w:t xml:space="preserve"> </w:t>
      </w:r>
      <w:r w:rsidRPr="0058649F">
        <w:rPr>
          <w:rFonts w:ascii="Times New Roman" w:hAnsi="Times New Roman" w:cs="Times New Roman"/>
          <w:color w:val="000000" w:themeColor="text1"/>
        </w:rPr>
        <w:t>长：</w:t>
      </w:r>
      <w:r w:rsidR="00447EBE" w:rsidRPr="0058649F">
        <w:rPr>
          <w:rFonts w:ascii="Times New Roman" w:hAnsi="Times New Roman" w:cs="Times New Roman"/>
          <w:color w:val="000000" w:themeColor="text1"/>
        </w:rPr>
        <w:t>李鹰</w:t>
      </w:r>
      <w:r w:rsidR="00447EBE" w:rsidRPr="0058649F">
        <w:rPr>
          <w:rFonts w:ascii="Times New Roman" w:hAnsi="Times New Roman" w:cs="Times New Roman" w:hint="eastAsia"/>
          <w:color w:val="000000" w:themeColor="text1"/>
        </w:rPr>
        <w:t>（常务）、</w:t>
      </w:r>
      <w:r w:rsidRPr="0058649F">
        <w:rPr>
          <w:rFonts w:ascii="Times New Roman" w:hAnsi="Times New Roman" w:cs="Times New Roman"/>
          <w:color w:val="000000" w:themeColor="text1"/>
        </w:rPr>
        <w:t>李贵才、</w:t>
      </w:r>
      <w:r w:rsidR="00FE1DCF" w:rsidRPr="0058649F">
        <w:rPr>
          <w:rFonts w:ascii="Times New Roman" w:hAnsi="Times New Roman" w:cs="Times New Roman" w:hint="eastAsia"/>
          <w:color w:val="000000" w:themeColor="text1"/>
        </w:rPr>
        <w:t>谭崇仁、</w:t>
      </w:r>
      <w:r w:rsidRPr="0058649F">
        <w:rPr>
          <w:rFonts w:ascii="Times New Roman" w:hAnsi="Times New Roman" w:cs="Times New Roman"/>
          <w:color w:val="000000" w:themeColor="text1"/>
        </w:rPr>
        <w:t>曾清凉、姚伟彬</w:t>
      </w:r>
    </w:p>
    <w:p w:rsidR="00FE1DCF" w:rsidRPr="0058649F" w:rsidRDefault="00FE1DCF" w:rsidP="00FE1DCF">
      <w:pPr>
        <w:pStyle w:val="a4"/>
        <w:snapToGrid w:val="0"/>
        <w:spacing w:before="0" w:beforeAutospacing="0" w:after="0" w:afterAutospacing="0" w:line="300" w:lineRule="auto"/>
        <w:ind w:leftChars="200" w:left="420"/>
        <w:rPr>
          <w:rFonts w:ascii="Times New Roman" w:hAnsi="Times New Roman" w:cs="Times New Roman"/>
          <w:color w:val="000000" w:themeColor="text1"/>
        </w:rPr>
      </w:pPr>
      <w:r w:rsidRPr="0058649F">
        <w:rPr>
          <w:rFonts w:ascii="Times New Roman" w:hAnsi="Times New Roman" w:cs="Times New Roman" w:hint="eastAsia"/>
          <w:color w:val="000000" w:themeColor="text1"/>
        </w:rPr>
        <w:t>北斗应用技术支持中心</w:t>
      </w:r>
      <w:r w:rsidRPr="0058649F">
        <w:rPr>
          <w:rFonts w:ascii="Times New Roman" w:hAnsi="Times New Roman" w:cs="Times New Roman"/>
          <w:color w:val="000000" w:themeColor="text1"/>
        </w:rPr>
        <w:t>主任：</w:t>
      </w:r>
    </w:p>
    <w:p w:rsidR="00FE1DCF" w:rsidRPr="0058649F" w:rsidRDefault="00FE1DCF" w:rsidP="00FE1DCF">
      <w:pPr>
        <w:pStyle w:val="a4"/>
        <w:snapToGrid w:val="0"/>
        <w:spacing w:before="0" w:beforeAutospacing="0" w:after="0" w:afterAutospacing="0" w:line="300" w:lineRule="auto"/>
        <w:ind w:leftChars="200" w:left="420"/>
        <w:rPr>
          <w:rFonts w:ascii="Times New Roman" w:hAnsi="Times New Roman" w:cs="Times New Roman"/>
          <w:color w:val="000000" w:themeColor="text1"/>
        </w:rPr>
      </w:pPr>
      <w:r w:rsidRPr="0058649F">
        <w:rPr>
          <w:rFonts w:ascii="Times New Roman" w:hAnsi="Times New Roman" w:cs="Times New Roman" w:hint="eastAsia"/>
          <w:color w:val="000000" w:themeColor="text1"/>
        </w:rPr>
        <w:t>空间数据多维仿真工程中心</w:t>
      </w:r>
      <w:r w:rsidRPr="0058649F">
        <w:rPr>
          <w:rFonts w:ascii="Times New Roman" w:hAnsi="Times New Roman" w:cs="Times New Roman"/>
          <w:color w:val="000000" w:themeColor="text1"/>
        </w:rPr>
        <w:t>主任：</w:t>
      </w:r>
    </w:p>
    <w:p w:rsidR="00FE1DCF" w:rsidRPr="0058649F" w:rsidRDefault="00FE1DCF" w:rsidP="00FE1DCF">
      <w:pPr>
        <w:pStyle w:val="a4"/>
        <w:snapToGrid w:val="0"/>
        <w:spacing w:before="0" w:beforeAutospacing="0" w:after="0" w:afterAutospacing="0" w:line="300" w:lineRule="auto"/>
        <w:ind w:leftChars="200" w:left="420"/>
        <w:rPr>
          <w:rFonts w:ascii="Times New Roman" w:hAnsi="Times New Roman" w:cs="Times New Roman"/>
          <w:color w:val="000000" w:themeColor="text1"/>
        </w:rPr>
      </w:pPr>
      <w:r w:rsidRPr="0058649F">
        <w:rPr>
          <w:rFonts w:ascii="Times New Roman" w:hAnsi="Times New Roman" w:cs="Times New Roman" w:hint="eastAsia"/>
          <w:color w:val="000000" w:themeColor="text1"/>
        </w:rPr>
        <w:t>数字城镇工程中心</w:t>
      </w:r>
      <w:r w:rsidRPr="0058649F">
        <w:rPr>
          <w:rFonts w:ascii="Times New Roman" w:hAnsi="Times New Roman" w:cs="Times New Roman"/>
          <w:color w:val="000000" w:themeColor="text1"/>
        </w:rPr>
        <w:t>主任：</w:t>
      </w:r>
    </w:p>
    <w:p w:rsidR="00FE1DCF" w:rsidRPr="0058649F" w:rsidRDefault="00FE1DCF" w:rsidP="00FE1DCF">
      <w:pPr>
        <w:pStyle w:val="a4"/>
        <w:snapToGrid w:val="0"/>
        <w:spacing w:before="0" w:beforeAutospacing="0" w:after="0" w:afterAutospacing="0" w:line="300" w:lineRule="auto"/>
        <w:ind w:leftChars="200" w:left="420"/>
        <w:rPr>
          <w:rFonts w:ascii="Times New Roman" w:hAnsi="Times New Roman" w:cs="Times New Roman"/>
          <w:color w:val="000000" w:themeColor="text1"/>
        </w:rPr>
      </w:pPr>
      <w:r w:rsidRPr="0058649F">
        <w:rPr>
          <w:rFonts w:ascii="Times New Roman" w:hAnsi="Times New Roman" w:cs="Times New Roman" w:hint="eastAsia"/>
          <w:color w:val="000000" w:themeColor="text1"/>
        </w:rPr>
        <w:t>物联网工程中心</w:t>
      </w:r>
      <w:r w:rsidRPr="0058649F">
        <w:rPr>
          <w:rFonts w:ascii="Times New Roman" w:hAnsi="Times New Roman" w:cs="Times New Roman"/>
          <w:color w:val="000000" w:themeColor="text1"/>
        </w:rPr>
        <w:t>主任：</w:t>
      </w:r>
    </w:p>
    <w:p w:rsidR="00FE1DCF" w:rsidRPr="0058649F" w:rsidRDefault="00FE1DCF" w:rsidP="00FE1DCF">
      <w:pPr>
        <w:pStyle w:val="a4"/>
        <w:snapToGrid w:val="0"/>
        <w:spacing w:before="0" w:beforeAutospacing="0" w:after="0" w:afterAutospacing="0" w:line="300" w:lineRule="auto"/>
        <w:ind w:leftChars="200" w:left="420"/>
        <w:rPr>
          <w:rFonts w:ascii="Times New Roman" w:hAnsi="Times New Roman" w:cs="Times New Roman"/>
          <w:color w:val="000000" w:themeColor="text1"/>
        </w:rPr>
      </w:pPr>
      <w:r w:rsidRPr="0058649F">
        <w:rPr>
          <w:rFonts w:ascii="Times New Roman" w:hAnsi="Times New Roman" w:cs="Times New Roman" w:hint="eastAsia"/>
          <w:color w:val="000000" w:themeColor="text1"/>
        </w:rPr>
        <w:t>智慧市政工程中心</w:t>
      </w:r>
      <w:r w:rsidRPr="0058649F">
        <w:rPr>
          <w:rFonts w:ascii="Times New Roman" w:hAnsi="Times New Roman" w:cs="Times New Roman"/>
          <w:color w:val="000000" w:themeColor="text1"/>
        </w:rPr>
        <w:t>主任：</w:t>
      </w:r>
    </w:p>
    <w:p w:rsidR="00FE1DCF" w:rsidRPr="0058649F" w:rsidRDefault="00FE1DCF" w:rsidP="00FE1DCF">
      <w:pPr>
        <w:pStyle w:val="a4"/>
        <w:snapToGrid w:val="0"/>
        <w:spacing w:before="0" w:beforeAutospacing="0" w:after="0" w:afterAutospacing="0" w:line="300" w:lineRule="auto"/>
        <w:ind w:leftChars="200" w:left="420"/>
        <w:rPr>
          <w:rFonts w:ascii="Times New Roman" w:hAnsi="Times New Roman" w:cs="Times New Roman"/>
          <w:color w:val="000000" w:themeColor="text1"/>
        </w:rPr>
      </w:pPr>
      <w:r w:rsidRPr="0058649F">
        <w:rPr>
          <w:rFonts w:ascii="Times New Roman" w:hAnsi="Times New Roman" w:cs="Times New Roman" w:hint="eastAsia"/>
          <w:color w:val="000000" w:themeColor="text1"/>
        </w:rPr>
        <w:t>智慧农业工程中心</w:t>
      </w:r>
      <w:r w:rsidRPr="0058649F">
        <w:rPr>
          <w:rFonts w:ascii="Times New Roman" w:hAnsi="Times New Roman" w:cs="Times New Roman"/>
          <w:color w:val="000000" w:themeColor="text1"/>
        </w:rPr>
        <w:t>主任：</w:t>
      </w:r>
      <w:r w:rsidR="00C038A4" w:rsidRPr="0058649F">
        <w:rPr>
          <w:rFonts w:ascii="Times New Roman" w:hAnsi="Times New Roman" w:cs="Times New Roman" w:hint="eastAsia"/>
          <w:color w:val="000000" w:themeColor="text1"/>
        </w:rPr>
        <w:t>刘盛理</w:t>
      </w:r>
    </w:p>
    <w:p w:rsidR="00FE1DCF" w:rsidRPr="0058649F" w:rsidRDefault="00FE1DCF" w:rsidP="00FE1DCF">
      <w:pPr>
        <w:pStyle w:val="a4"/>
        <w:snapToGrid w:val="0"/>
        <w:spacing w:before="0" w:beforeAutospacing="0" w:after="0" w:afterAutospacing="0" w:line="300" w:lineRule="auto"/>
        <w:ind w:leftChars="200" w:left="420"/>
        <w:rPr>
          <w:rFonts w:ascii="Times New Roman" w:hAnsi="Times New Roman" w:cs="Times New Roman"/>
          <w:color w:val="000000" w:themeColor="text1"/>
        </w:rPr>
      </w:pPr>
      <w:r w:rsidRPr="0058649F">
        <w:rPr>
          <w:rFonts w:ascii="Times New Roman" w:hAnsi="Times New Roman" w:cs="Times New Roman" w:hint="eastAsia"/>
          <w:color w:val="000000" w:themeColor="text1"/>
        </w:rPr>
        <w:t>智能交通工程中心</w:t>
      </w:r>
      <w:r w:rsidRPr="0058649F">
        <w:rPr>
          <w:rFonts w:ascii="Times New Roman" w:hAnsi="Times New Roman" w:cs="Times New Roman"/>
          <w:color w:val="000000" w:themeColor="text1"/>
        </w:rPr>
        <w:t>主任：</w:t>
      </w:r>
    </w:p>
    <w:p w:rsidR="00031C57" w:rsidRPr="0058649F" w:rsidRDefault="00FE1DCF" w:rsidP="00FE1DCF">
      <w:pPr>
        <w:pStyle w:val="a4"/>
        <w:snapToGrid w:val="0"/>
        <w:spacing w:before="0" w:beforeAutospacing="0" w:after="0" w:afterAutospacing="0" w:line="300" w:lineRule="auto"/>
        <w:ind w:leftChars="200" w:left="420"/>
        <w:rPr>
          <w:rFonts w:ascii="Times New Roman" w:hAnsi="Times New Roman" w:cs="Times New Roman"/>
          <w:color w:val="000000" w:themeColor="text1"/>
        </w:rPr>
      </w:pPr>
      <w:r w:rsidRPr="0058649F">
        <w:rPr>
          <w:rFonts w:ascii="Times New Roman" w:hAnsi="Times New Roman" w:cs="Times New Roman" w:hint="eastAsia"/>
          <w:color w:val="000000" w:themeColor="text1"/>
        </w:rPr>
        <w:t>遥感云服务工程中心</w:t>
      </w:r>
      <w:r w:rsidRPr="0058649F">
        <w:rPr>
          <w:rFonts w:ascii="Times New Roman" w:hAnsi="Times New Roman" w:cs="Times New Roman"/>
          <w:color w:val="000000" w:themeColor="text1"/>
        </w:rPr>
        <w:t>主任：</w:t>
      </w:r>
    </w:p>
    <w:p w:rsidR="00BF7566" w:rsidRPr="0058649F" w:rsidRDefault="00BF7566" w:rsidP="00A864F2">
      <w:pPr>
        <w:pStyle w:val="a4"/>
        <w:snapToGrid w:val="0"/>
        <w:spacing w:beforeLines="30" w:beforeAutospacing="0" w:after="0" w:afterAutospacing="0" w:line="300" w:lineRule="auto"/>
        <w:rPr>
          <w:rStyle w:val="a5"/>
          <w:rFonts w:ascii="Times New Roman" w:hAnsi="Times New Roman" w:cs="Times New Roman"/>
          <w:color w:val="000000" w:themeColor="text1"/>
        </w:rPr>
      </w:pPr>
      <w:r>
        <w:rPr>
          <w:rStyle w:val="a5"/>
          <w:rFonts w:ascii="Times New Roman" w:hAnsi="Times New Roman" w:cs="Times New Roman" w:hint="eastAsia"/>
          <w:color w:val="000000" w:themeColor="text1"/>
        </w:rPr>
        <w:t>西南分院（筹）</w:t>
      </w:r>
      <w:r>
        <w:rPr>
          <w:rStyle w:val="a5"/>
          <w:rFonts w:ascii="Times New Roman" w:hAnsi="Times New Roman" w:cs="Times New Roman" w:hint="eastAsia"/>
          <w:color w:val="000000" w:themeColor="text1"/>
        </w:rPr>
        <w:t>/</w:t>
      </w:r>
      <w:r w:rsidRPr="0058649F">
        <w:rPr>
          <w:rStyle w:val="a5"/>
          <w:rFonts w:ascii="Times New Roman" w:hAnsi="Times New Roman" w:cs="Times New Roman" w:hint="eastAsia"/>
          <w:color w:val="000000" w:themeColor="text1"/>
        </w:rPr>
        <w:t>四川京元数研信息科技有限公司</w:t>
      </w:r>
    </w:p>
    <w:p w:rsidR="00BF7566" w:rsidRPr="0058649F" w:rsidRDefault="00BF7566" w:rsidP="00A864F2">
      <w:pPr>
        <w:pStyle w:val="a4"/>
        <w:snapToGrid w:val="0"/>
        <w:spacing w:beforeLines="30" w:beforeAutospacing="0" w:after="0" w:afterAutospacing="0" w:line="300" w:lineRule="auto"/>
        <w:ind w:leftChars="200" w:left="420"/>
        <w:rPr>
          <w:rFonts w:ascii="Times New Roman" w:hAnsi="Times New Roman" w:cs="Times New Roman"/>
          <w:color w:val="000000" w:themeColor="text1"/>
        </w:rPr>
      </w:pPr>
      <w:r w:rsidRPr="0058649F">
        <w:rPr>
          <w:rFonts w:ascii="Times New Roman" w:hAnsi="Times New Roman" w:cs="Times New Roman" w:hint="eastAsia"/>
          <w:color w:val="000000" w:themeColor="text1"/>
        </w:rPr>
        <w:lastRenderedPageBreak/>
        <w:t>董</w:t>
      </w:r>
      <w:r w:rsidRPr="0058649F">
        <w:rPr>
          <w:rFonts w:ascii="Times New Roman" w:hAnsi="Times New Roman" w:cs="Times New Roman" w:hint="eastAsia"/>
          <w:color w:val="000000" w:themeColor="text1"/>
        </w:rPr>
        <w:t xml:space="preserve"> </w:t>
      </w:r>
      <w:r w:rsidRPr="0058649F">
        <w:rPr>
          <w:rFonts w:ascii="Times New Roman" w:hAnsi="Times New Roman" w:cs="Times New Roman" w:hint="eastAsia"/>
          <w:color w:val="000000" w:themeColor="text1"/>
        </w:rPr>
        <w:t>事</w:t>
      </w:r>
      <w:r w:rsidRPr="0058649F">
        <w:rPr>
          <w:rFonts w:ascii="Times New Roman" w:hAnsi="Times New Roman" w:cs="Times New Roman" w:hint="eastAsia"/>
          <w:color w:val="000000" w:themeColor="text1"/>
        </w:rPr>
        <w:t xml:space="preserve"> </w:t>
      </w:r>
      <w:r w:rsidRPr="0058649F">
        <w:rPr>
          <w:rFonts w:ascii="Times New Roman" w:hAnsi="Times New Roman" w:cs="Times New Roman" w:hint="eastAsia"/>
          <w:color w:val="000000" w:themeColor="text1"/>
        </w:rPr>
        <w:t>长：陈秀万</w:t>
      </w:r>
    </w:p>
    <w:p w:rsidR="00BF7566" w:rsidRPr="0058649F" w:rsidRDefault="00A03C9C" w:rsidP="00BF7566">
      <w:pPr>
        <w:pStyle w:val="a4"/>
        <w:snapToGrid w:val="0"/>
        <w:spacing w:before="0" w:beforeAutospacing="0" w:after="0" w:afterAutospacing="0" w:line="300" w:lineRule="auto"/>
        <w:ind w:leftChars="200" w:left="42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>筹备处主任</w:t>
      </w:r>
      <w:r>
        <w:rPr>
          <w:rFonts w:ascii="Times New Roman" w:hAnsi="Times New Roman" w:cs="Times New Roman" w:hint="eastAsia"/>
          <w:color w:val="000000" w:themeColor="text1"/>
        </w:rPr>
        <w:tab/>
        <w:t>/</w:t>
      </w:r>
      <w:r w:rsidR="00BF7566" w:rsidRPr="0058649F">
        <w:rPr>
          <w:rFonts w:ascii="Times New Roman" w:hAnsi="Times New Roman" w:cs="Times New Roman" w:hint="eastAsia"/>
          <w:color w:val="000000" w:themeColor="text1"/>
        </w:rPr>
        <w:t>总经理</w:t>
      </w:r>
      <w:r w:rsidR="00BF7566" w:rsidRPr="0058649F">
        <w:rPr>
          <w:rFonts w:ascii="Times New Roman" w:hAnsi="Times New Roman" w:cs="Times New Roman"/>
          <w:color w:val="000000" w:themeColor="text1"/>
        </w:rPr>
        <w:t>：</w:t>
      </w:r>
      <w:r w:rsidR="00BF7566" w:rsidRPr="0058649F">
        <w:rPr>
          <w:rFonts w:ascii="Times New Roman" w:hAnsi="Times New Roman" w:cs="Times New Roman" w:hint="eastAsia"/>
          <w:color w:val="000000" w:themeColor="text1"/>
        </w:rPr>
        <w:t>周忠基</w:t>
      </w:r>
    </w:p>
    <w:p w:rsidR="00BF7566" w:rsidRPr="0058649F" w:rsidRDefault="00BF7566" w:rsidP="00BF7566">
      <w:pPr>
        <w:pStyle w:val="a4"/>
        <w:snapToGrid w:val="0"/>
        <w:spacing w:before="0" w:beforeAutospacing="0" w:after="0" w:afterAutospacing="0" w:line="300" w:lineRule="auto"/>
        <w:ind w:leftChars="200" w:left="420"/>
        <w:rPr>
          <w:rFonts w:ascii="Times New Roman" w:hAnsi="Times New Roman" w:cs="Times New Roman"/>
          <w:color w:val="000000" w:themeColor="text1"/>
        </w:rPr>
      </w:pPr>
      <w:r w:rsidRPr="0058649F">
        <w:rPr>
          <w:rFonts w:ascii="Times New Roman" w:hAnsi="Times New Roman" w:cs="Times New Roman"/>
          <w:color w:val="000000" w:themeColor="text1"/>
        </w:rPr>
        <w:t>副</w:t>
      </w:r>
      <w:r w:rsidRPr="0058649F">
        <w:rPr>
          <w:rFonts w:ascii="Times New Roman" w:hAnsi="Times New Roman" w:cs="Times New Roman" w:hint="eastAsia"/>
          <w:color w:val="000000" w:themeColor="text1"/>
        </w:rPr>
        <w:t>总经理</w:t>
      </w:r>
      <w:r w:rsidRPr="0058649F">
        <w:rPr>
          <w:rFonts w:ascii="Times New Roman" w:hAnsi="Times New Roman" w:cs="Times New Roman"/>
          <w:color w:val="000000" w:themeColor="text1"/>
        </w:rPr>
        <w:t>：</w:t>
      </w:r>
      <w:r w:rsidRPr="0058649F">
        <w:rPr>
          <w:rFonts w:ascii="Times New Roman" w:hAnsi="Times New Roman" w:cs="Times New Roman" w:hint="eastAsia"/>
          <w:color w:val="000000" w:themeColor="text1"/>
        </w:rPr>
        <w:t>周子富、戴自强</w:t>
      </w:r>
    </w:p>
    <w:p w:rsidR="00582573" w:rsidRPr="0058649F" w:rsidRDefault="00582573" w:rsidP="00A864F2">
      <w:pPr>
        <w:pStyle w:val="a4"/>
        <w:snapToGrid w:val="0"/>
        <w:spacing w:beforeLines="30" w:beforeAutospacing="0" w:after="0" w:afterAutospacing="0" w:line="300" w:lineRule="auto"/>
        <w:rPr>
          <w:rFonts w:ascii="Times New Roman" w:hAnsi="Times New Roman" w:cs="Times New Roman"/>
          <w:b/>
          <w:bCs/>
          <w:color w:val="000000" w:themeColor="text1"/>
        </w:rPr>
      </w:pPr>
    </w:p>
    <w:p w:rsidR="00407505" w:rsidRDefault="00E571B2" w:rsidP="00A864F2">
      <w:pPr>
        <w:snapToGrid w:val="0"/>
        <w:spacing w:beforeLines="30" w:line="30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  <w:pPrChange w:id="39" w:author="Microsoft" w:date="2014-07-31T17:36:00Z">
          <w:pPr>
            <w:snapToGrid w:val="0"/>
            <w:spacing w:beforeLines="30" w:line="300" w:lineRule="auto"/>
          </w:pPr>
        </w:pPrChange>
      </w:pPr>
      <w:r w:rsidRPr="0058649F">
        <w:rPr>
          <w:rFonts w:ascii="Times New Roman" w:hAnsi="Times New Roman" w:cs="Times New Roman" w:hint="eastAsia"/>
          <w:b/>
          <w:bCs/>
          <w:color w:val="000000" w:themeColor="text1"/>
        </w:rPr>
        <w:t>五</w:t>
      </w:r>
      <w:r w:rsidRPr="00701238">
        <w:rPr>
          <w:rFonts w:ascii="Times New Roman" w:hAnsi="Times New Roman" w:cs="Times New Roman" w:hint="eastAsia"/>
          <w:b/>
          <w:color w:val="000000" w:themeColor="text1"/>
          <w:sz w:val="24"/>
          <w:szCs w:val="24"/>
        </w:rPr>
        <w:t>、院地合作研究示范基地</w:t>
      </w:r>
    </w:p>
    <w:p w:rsidR="00407505" w:rsidRDefault="00D029A2" w:rsidP="00A864F2">
      <w:pPr>
        <w:snapToGrid w:val="0"/>
        <w:spacing w:beforeLines="30" w:line="300" w:lineRule="auto"/>
        <w:rPr>
          <w:rFonts w:ascii="Times New Roman" w:hAnsi="Times New Roman" w:cs="Times New Roman"/>
          <w:color w:val="000000" w:themeColor="text1"/>
          <w:sz w:val="24"/>
          <w:szCs w:val="24"/>
        </w:rPr>
        <w:pPrChange w:id="40" w:author="Microsoft" w:date="2014-07-31T17:36:00Z">
          <w:pPr>
            <w:snapToGrid w:val="0"/>
            <w:spacing w:beforeLines="30" w:line="300" w:lineRule="auto"/>
          </w:pPr>
        </w:pPrChange>
      </w:pP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山西省朔州市平鲁区（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2011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）</w:t>
      </w:r>
    </w:p>
    <w:p w:rsidR="00407505" w:rsidRDefault="00E571B2" w:rsidP="00A864F2">
      <w:pPr>
        <w:snapToGrid w:val="0"/>
        <w:spacing w:beforeLines="30" w:line="300" w:lineRule="auto"/>
        <w:rPr>
          <w:rFonts w:ascii="Times New Roman" w:hAnsi="Times New Roman" w:cs="Times New Roman"/>
          <w:color w:val="000000" w:themeColor="text1"/>
          <w:sz w:val="24"/>
          <w:szCs w:val="24"/>
        </w:rPr>
        <w:pPrChange w:id="41" w:author="Microsoft" w:date="2014-07-31T17:36:00Z">
          <w:pPr>
            <w:snapToGrid w:val="0"/>
            <w:spacing w:beforeLines="30" w:line="300" w:lineRule="auto"/>
          </w:pPr>
        </w:pPrChange>
      </w:pP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四川省攀枝花市</w:t>
      </w:r>
      <w:r w:rsidR="00A36244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（</w:t>
      </w:r>
      <w:r w:rsidR="00A36244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201</w:t>
      </w:r>
      <w:r w:rsidR="00631CD1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1</w:t>
      </w:r>
      <w:r w:rsidR="00A36244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）</w:t>
      </w:r>
    </w:p>
    <w:p w:rsidR="00407505" w:rsidRDefault="00A36244" w:rsidP="00A864F2">
      <w:pPr>
        <w:snapToGrid w:val="0"/>
        <w:spacing w:beforeLines="30" w:line="300" w:lineRule="auto"/>
        <w:rPr>
          <w:rFonts w:ascii="Times New Roman" w:hAnsi="Times New Roman" w:cs="Times New Roman"/>
          <w:color w:val="000000" w:themeColor="text1"/>
          <w:sz w:val="24"/>
          <w:szCs w:val="24"/>
        </w:rPr>
        <w:pPrChange w:id="42" w:author="Microsoft" w:date="2014-07-31T17:36:00Z">
          <w:pPr>
            <w:snapToGrid w:val="0"/>
            <w:spacing w:beforeLines="30" w:line="300" w:lineRule="auto"/>
          </w:pPr>
        </w:pPrChange>
      </w:pP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北京市房山区长阳镇（</w:t>
      </w:r>
      <w:r w:rsidR="00631CD1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2013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）</w:t>
      </w:r>
    </w:p>
    <w:p w:rsidR="00407505" w:rsidRDefault="00171514" w:rsidP="00A864F2">
      <w:pPr>
        <w:snapToGrid w:val="0"/>
        <w:spacing w:beforeLines="30" w:line="300" w:lineRule="auto"/>
        <w:rPr>
          <w:rFonts w:ascii="Times New Roman" w:hAnsi="Times New Roman" w:cs="Times New Roman"/>
          <w:color w:val="000000" w:themeColor="text1"/>
          <w:sz w:val="24"/>
          <w:szCs w:val="24"/>
        </w:rPr>
        <w:pPrChange w:id="43" w:author="Microsoft" w:date="2014-07-31T17:36:00Z">
          <w:pPr>
            <w:snapToGrid w:val="0"/>
            <w:spacing w:beforeLines="30" w:line="300" w:lineRule="auto"/>
          </w:pPr>
        </w:pPrChange>
      </w:pP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山东省莱州</w:t>
      </w:r>
      <w:r w:rsidR="00D029A2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市（</w:t>
      </w:r>
      <w:r w:rsidR="00D029A2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2014</w:t>
      </w:r>
      <w:r w:rsidR="00D029A2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）</w:t>
      </w:r>
    </w:p>
    <w:p w:rsidR="00407505" w:rsidRDefault="00407505" w:rsidP="00A864F2">
      <w:pPr>
        <w:snapToGrid w:val="0"/>
        <w:spacing w:beforeLines="30" w:line="300" w:lineRule="auto"/>
        <w:rPr>
          <w:rFonts w:ascii="Times New Roman" w:hAnsi="Times New Roman" w:cs="Times New Roman"/>
          <w:color w:val="000000" w:themeColor="text1"/>
          <w:sz w:val="24"/>
          <w:szCs w:val="24"/>
        </w:rPr>
        <w:pPrChange w:id="44" w:author="Microsoft" w:date="2014-07-31T17:36:00Z">
          <w:pPr>
            <w:snapToGrid w:val="0"/>
            <w:spacing w:beforeLines="30" w:line="300" w:lineRule="auto"/>
          </w:pPr>
        </w:pPrChange>
      </w:pPr>
    </w:p>
    <w:p w:rsidR="00407505" w:rsidRDefault="00E571B2" w:rsidP="00A864F2">
      <w:pPr>
        <w:pStyle w:val="a4"/>
        <w:snapToGrid w:val="0"/>
        <w:spacing w:beforeLines="30" w:beforeAutospacing="0" w:after="0" w:afterAutospacing="0" w:line="300" w:lineRule="auto"/>
        <w:rPr>
          <w:rFonts w:ascii="Times New Roman" w:hAnsi="Times New Roman" w:cs="Times New Roman"/>
          <w:b/>
          <w:bCs/>
          <w:color w:val="000000" w:themeColor="text1"/>
        </w:rPr>
        <w:pPrChange w:id="45" w:author="Microsoft" w:date="2014-07-31T17:36:00Z">
          <w:pPr>
            <w:pStyle w:val="a4"/>
            <w:snapToGrid w:val="0"/>
            <w:spacing w:beforeLines="30" w:beforeAutospacing="0" w:after="0" w:afterAutospacing="0" w:line="300" w:lineRule="auto"/>
          </w:pPr>
        </w:pPrChange>
      </w:pPr>
      <w:r w:rsidRPr="00701238">
        <w:rPr>
          <w:rFonts w:ascii="Times New Roman" w:hAnsi="Times New Roman" w:cs="Times New Roman" w:hint="eastAsia"/>
          <w:b/>
          <w:color w:val="000000" w:themeColor="text1"/>
        </w:rPr>
        <w:t>六</w:t>
      </w:r>
      <w:r w:rsidR="00582573" w:rsidRPr="0058649F">
        <w:rPr>
          <w:rFonts w:ascii="Times New Roman" w:hAnsi="Times New Roman" w:cs="Times New Roman" w:hint="eastAsia"/>
          <w:b/>
          <w:bCs/>
          <w:color w:val="000000" w:themeColor="text1"/>
        </w:rPr>
        <w:t>、控（参）股公司</w:t>
      </w:r>
    </w:p>
    <w:p w:rsidR="00407505" w:rsidRDefault="00A617DB" w:rsidP="00A864F2">
      <w:pPr>
        <w:pStyle w:val="a4"/>
        <w:snapToGrid w:val="0"/>
        <w:spacing w:beforeLines="30" w:beforeAutospacing="0" w:after="0" w:afterAutospacing="0" w:line="300" w:lineRule="auto"/>
        <w:rPr>
          <w:rStyle w:val="a5"/>
          <w:rFonts w:ascii="Times New Roman" w:hAnsi="Times New Roman" w:cs="Times New Roman"/>
          <w:color w:val="000000" w:themeColor="text1"/>
        </w:rPr>
        <w:pPrChange w:id="46" w:author="Microsoft" w:date="2014-07-31T17:36:00Z">
          <w:pPr>
            <w:pStyle w:val="a4"/>
            <w:snapToGrid w:val="0"/>
            <w:spacing w:beforeLines="30" w:beforeAutospacing="0" w:after="0" w:afterAutospacing="0" w:line="300" w:lineRule="auto"/>
          </w:pPr>
        </w:pPrChange>
      </w:pPr>
      <w:r w:rsidRPr="0058649F">
        <w:rPr>
          <w:rStyle w:val="a5"/>
          <w:rFonts w:ascii="Times New Roman" w:hAnsi="Times New Roman" w:cs="Times New Roman" w:hint="eastAsia"/>
          <w:color w:val="000000" w:themeColor="text1"/>
        </w:rPr>
        <w:t>四川京元投资管理有限公司</w:t>
      </w:r>
    </w:p>
    <w:p w:rsidR="00407505" w:rsidRDefault="00B540E3" w:rsidP="00A864F2">
      <w:pPr>
        <w:pStyle w:val="a4"/>
        <w:snapToGrid w:val="0"/>
        <w:spacing w:beforeLines="30" w:beforeAutospacing="0" w:after="0" w:afterAutospacing="0" w:line="300" w:lineRule="auto"/>
        <w:ind w:leftChars="200" w:left="420"/>
        <w:rPr>
          <w:rFonts w:ascii="Times New Roman" w:hAnsi="Times New Roman" w:cs="Times New Roman"/>
          <w:color w:val="000000" w:themeColor="text1"/>
        </w:rPr>
        <w:pPrChange w:id="47" w:author="Microsoft" w:date="2014-07-31T17:36:00Z">
          <w:pPr>
            <w:pStyle w:val="a4"/>
            <w:snapToGrid w:val="0"/>
            <w:spacing w:beforeLines="30" w:beforeAutospacing="0" w:after="0" w:afterAutospacing="0" w:line="300" w:lineRule="auto"/>
            <w:ind w:leftChars="200" w:left="420"/>
          </w:pPr>
        </w:pPrChange>
      </w:pPr>
      <w:r w:rsidRPr="0058649F">
        <w:rPr>
          <w:rFonts w:ascii="Times New Roman" w:hAnsi="Times New Roman" w:cs="Times New Roman" w:hint="eastAsia"/>
          <w:color w:val="000000" w:themeColor="text1"/>
        </w:rPr>
        <w:t>董</w:t>
      </w:r>
      <w:r w:rsidRPr="0058649F">
        <w:rPr>
          <w:rFonts w:ascii="Times New Roman" w:hAnsi="Times New Roman" w:cs="Times New Roman" w:hint="eastAsia"/>
          <w:color w:val="000000" w:themeColor="text1"/>
        </w:rPr>
        <w:t xml:space="preserve"> </w:t>
      </w:r>
      <w:r w:rsidRPr="0058649F">
        <w:rPr>
          <w:rFonts w:ascii="Times New Roman" w:hAnsi="Times New Roman" w:cs="Times New Roman" w:hint="eastAsia"/>
          <w:color w:val="000000" w:themeColor="text1"/>
        </w:rPr>
        <w:t>事</w:t>
      </w:r>
      <w:r w:rsidRPr="0058649F">
        <w:rPr>
          <w:rFonts w:ascii="Times New Roman" w:hAnsi="Times New Roman" w:cs="Times New Roman" w:hint="eastAsia"/>
          <w:color w:val="000000" w:themeColor="text1"/>
        </w:rPr>
        <w:t xml:space="preserve"> </w:t>
      </w:r>
      <w:r w:rsidRPr="0058649F">
        <w:rPr>
          <w:rFonts w:ascii="Times New Roman" w:hAnsi="Times New Roman" w:cs="Times New Roman" w:hint="eastAsia"/>
          <w:color w:val="000000" w:themeColor="text1"/>
        </w:rPr>
        <w:t>长：王家顺</w:t>
      </w:r>
    </w:p>
    <w:p w:rsidR="00A617DB" w:rsidRPr="0058649F" w:rsidRDefault="00A617DB" w:rsidP="00B540E3">
      <w:pPr>
        <w:pStyle w:val="a4"/>
        <w:snapToGrid w:val="0"/>
        <w:spacing w:before="0" w:beforeAutospacing="0" w:after="0" w:afterAutospacing="0" w:line="300" w:lineRule="auto"/>
        <w:ind w:leftChars="200" w:left="420"/>
        <w:rPr>
          <w:rFonts w:ascii="Times New Roman" w:hAnsi="Times New Roman" w:cs="Times New Roman"/>
          <w:color w:val="000000" w:themeColor="text1"/>
        </w:rPr>
      </w:pPr>
      <w:r w:rsidRPr="0058649F">
        <w:rPr>
          <w:rFonts w:ascii="Times New Roman" w:hAnsi="Times New Roman" w:cs="Times New Roman" w:hint="eastAsia"/>
          <w:color w:val="000000" w:themeColor="text1"/>
        </w:rPr>
        <w:t>总</w:t>
      </w:r>
      <w:r w:rsidR="004C5E5D" w:rsidRPr="0058649F">
        <w:rPr>
          <w:rFonts w:ascii="Times New Roman" w:hAnsi="Times New Roman" w:cs="Times New Roman" w:hint="eastAsia"/>
          <w:color w:val="000000" w:themeColor="text1"/>
        </w:rPr>
        <w:t xml:space="preserve"> </w:t>
      </w:r>
      <w:r w:rsidRPr="0058649F">
        <w:rPr>
          <w:rFonts w:ascii="Times New Roman" w:hAnsi="Times New Roman" w:cs="Times New Roman" w:hint="eastAsia"/>
          <w:color w:val="000000" w:themeColor="text1"/>
        </w:rPr>
        <w:t>经</w:t>
      </w:r>
      <w:r w:rsidR="004C5E5D" w:rsidRPr="0058649F">
        <w:rPr>
          <w:rFonts w:ascii="Times New Roman" w:hAnsi="Times New Roman" w:cs="Times New Roman" w:hint="eastAsia"/>
          <w:color w:val="000000" w:themeColor="text1"/>
        </w:rPr>
        <w:t xml:space="preserve"> </w:t>
      </w:r>
      <w:r w:rsidRPr="0058649F">
        <w:rPr>
          <w:rFonts w:ascii="Times New Roman" w:hAnsi="Times New Roman" w:cs="Times New Roman" w:hint="eastAsia"/>
          <w:color w:val="000000" w:themeColor="text1"/>
        </w:rPr>
        <w:t>理</w:t>
      </w:r>
      <w:r w:rsidRPr="0058649F">
        <w:rPr>
          <w:rFonts w:ascii="Times New Roman" w:hAnsi="Times New Roman" w:cs="Times New Roman"/>
          <w:color w:val="000000" w:themeColor="text1"/>
        </w:rPr>
        <w:t>：</w:t>
      </w:r>
      <w:r w:rsidRPr="0058649F">
        <w:rPr>
          <w:rFonts w:ascii="Times New Roman" w:hAnsi="Times New Roman" w:cs="Times New Roman" w:hint="eastAsia"/>
          <w:color w:val="000000" w:themeColor="text1"/>
        </w:rPr>
        <w:t>王家顺</w:t>
      </w:r>
    </w:p>
    <w:p w:rsidR="00A617DB" w:rsidRPr="0058649F" w:rsidRDefault="00A617DB" w:rsidP="00A617DB">
      <w:pPr>
        <w:pStyle w:val="a4"/>
        <w:snapToGrid w:val="0"/>
        <w:spacing w:before="0" w:beforeAutospacing="0" w:after="0" w:afterAutospacing="0" w:line="300" w:lineRule="auto"/>
        <w:ind w:leftChars="200" w:left="420"/>
        <w:rPr>
          <w:rFonts w:ascii="Times New Roman" w:hAnsi="Times New Roman" w:cs="Times New Roman"/>
          <w:color w:val="000000" w:themeColor="text1"/>
        </w:rPr>
      </w:pPr>
      <w:r w:rsidRPr="0058649F">
        <w:rPr>
          <w:rFonts w:ascii="Times New Roman" w:hAnsi="Times New Roman" w:cs="Times New Roman"/>
          <w:color w:val="000000" w:themeColor="text1"/>
        </w:rPr>
        <w:t>副</w:t>
      </w:r>
      <w:r w:rsidRPr="0058649F">
        <w:rPr>
          <w:rFonts w:ascii="Times New Roman" w:hAnsi="Times New Roman" w:cs="Times New Roman" w:hint="eastAsia"/>
          <w:color w:val="000000" w:themeColor="text1"/>
        </w:rPr>
        <w:t>总经理</w:t>
      </w:r>
      <w:r w:rsidRPr="0058649F">
        <w:rPr>
          <w:rFonts w:ascii="Times New Roman" w:hAnsi="Times New Roman" w:cs="Times New Roman"/>
          <w:color w:val="000000" w:themeColor="text1"/>
        </w:rPr>
        <w:t>：</w:t>
      </w:r>
      <w:r w:rsidR="000B31D4" w:rsidRPr="0058649F">
        <w:rPr>
          <w:rFonts w:ascii="Times New Roman" w:hAnsi="Times New Roman" w:cs="Times New Roman" w:hint="eastAsia"/>
          <w:color w:val="000000" w:themeColor="text1"/>
        </w:rPr>
        <w:t>苏克勇、</w:t>
      </w:r>
      <w:r w:rsidRPr="0058649F">
        <w:rPr>
          <w:rFonts w:ascii="Times New Roman" w:hAnsi="Times New Roman" w:cs="Times New Roman" w:hint="eastAsia"/>
          <w:color w:val="000000" w:themeColor="text1"/>
        </w:rPr>
        <w:t>陈武</w:t>
      </w:r>
    </w:p>
    <w:p w:rsidR="00BC5769" w:rsidRPr="0058649F" w:rsidRDefault="00BC5769" w:rsidP="00A864F2">
      <w:pPr>
        <w:pStyle w:val="a4"/>
        <w:snapToGrid w:val="0"/>
        <w:spacing w:beforeLines="30" w:beforeAutospacing="0" w:after="0" w:afterAutospacing="0" w:line="300" w:lineRule="auto"/>
        <w:rPr>
          <w:rStyle w:val="a5"/>
          <w:rFonts w:ascii="Times New Roman" w:hAnsi="Times New Roman" w:cs="Times New Roman"/>
          <w:color w:val="000000" w:themeColor="text1"/>
        </w:rPr>
      </w:pPr>
      <w:r w:rsidRPr="0058649F">
        <w:rPr>
          <w:rStyle w:val="a5"/>
          <w:rFonts w:ascii="Times New Roman" w:hAnsi="Times New Roman" w:cs="Times New Roman" w:hint="eastAsia"/>
          <w:color w:val="000000" w:themeColor="text1"/>
        </w:rPr>
        <w:t>贵州京元华腾科技有限公司</w:t>
      </w:r>
    </w:p>
    <w:p w:rsidR="00407505" w:rsidRDefault="00B540E3" w:rsidP="00A864F2">
      <w:pPr>
        <w:pStyle w:val="a4"/>
        <w:snapToGrid w:val="0"/>
        <w:spacing w:beforeLines="30" w:beforeAutospacing="0" w:after="0" w:afterAutospacing="0" w:line="300" w:lineRule="auto"/>
        <w:ind w:leftChars="200" w:left="420"/>
        <w:rPr>
          <w:rFonts w:ascii="Times New Roman" w:hAnsi="Times New Roman" w:cs="Times New Roman"/>
          <w:color w:val="000000" w:themeColor="text1"/>
        </w:rPr>
        <w:pPrChange w:id="48" w:author="Microsoft" w:date="2014-07-31T17:36:00Z">
          <w:pPr>
            <w:pStyle w:val="a4"/>
            <w:snapToGrid w:val="0"/>
            <w:spacing w:beforeLines="30" w:beforeAutospacing="0" w:after="0" w:afterAutospacing="0" w:line="300" w:lineRule="auto"/>
            <w:ind w:leftChars="200" w:left="420"/>
          </w:pPr>
        </w:pPrChange>
      </w:pPr>
      <w:r w:rsidRPr="0058649F">
        <w:rPr>
          <w:rFonts w:ascii="Times New Roman" w:hAnsi="Times New Roman" w:cs="Times New Roman" w:hint="eastAsia"/>
          <w:color w:val="000000" w:themeColor="text1"/>
        </w:rPr>
        <w:t>董</w:t>
      </w:r>
      <w:r w:rsidRPr="0058649F">
        <w:rPr>
          <w:rFonts w:ascii="Times New Roman" w:hAnsi="Times New Roman" w:cs="Times New Roman" w:hint="eastAsia"/>
          <w:color w:val="000000" w:themeColor="text1"/>
        </w:rPr>
        <w:t xml:space="preserve"> </w:t>
      </w:r>
      <w:r w:rsidRPr="0058649F">
        <w:rPr>
          <w:rFonts w:ascii="Times New Roman" w:hAnsi="Times New Roman" w:cs="Times New Roman" w:hint="eastAsia"/>
          <w:color w:val="000000" w:themeColor="text1"/>
        </w:rPr>
        <w:t>事</w:t>
      </w:r>
      <w:r w:rsidRPr="0058649F">
        <w:rPr>
          <w:rFonts w:ascii="Times New Roman" w:hAnsi="Times New Roman" w:cs="Times New Roman" w:hint="eastAsia"/>
          <w:color w:val="000000" w:themeColor="text1"/>
        </w:rPr>
        <w:t xml:space="preserve"> </w:t>
      </w:r>
      <w:r w:rsidRPr="0058649F">
        <w:rPr>
          <w:rFonts w:ascii="Times New Roman" w:hAnsi="Times New Roman" w:cs="Times New Roman" w:hint="eastAsia"/>
          <w:color w:val="000000" w:themeColor="text1"/>
        </w:rPr>
        <w:t>长：</w:t>
      </w:r>
      <w:r w:rsidR="00EB5DB6" w:rsidRPr="0058649F">
        <w:rPr>
          <w:rFonts w:ascii="Times New Roman" w:hAnsi="Times New Roman" w:cs="Times New Roman" w:hint="eastAsia"/>
          <w:color w:val="000000" w:themeColor="text1"/>
        </w:rPr>
        <w:t>卢涵宇</w:t>
      </w:r>
    </w:p>
    <w:p w:rsidR="00BC5769" w:rsidRPr="0058649F" w:rsidRDefault="00BC5769" w:rsidP="00B540E3">
      <w:pPr>
        <w:pStyle w:val="a4"/>
        <w:snapToGrid w:val="0"/>
        <w:spacing w:before="0" w:beforeAutospacing="0" w:after="0" w:afterAutospacing="0" w:line="300" w:lineRule="auto"/>
        <w:ind w:leftChars="200" w:left="420"/>
        <w:rPr>
          <w:rFonts w:ascii="Times New Roman" w:hAnsi="Times New Roman" w:cs="Times New Roman"/>
          <w:color w:val="000000" w:themeColor="text1"/>
        </w:rPr>
      </w:pPr>
      <w:r w:rsidRPr="0058649F">
        <w:rPr>
          <w:rFonts w:ascii="Times New Roman" w:hAnsi="Times New Roman" w:cs="Times New Roman" w:hint="eastAsia"/>
          <w:color w:val="000000" w:themeColor="text1"/>
        </w:rPr>
        <w:t>总</w:t>
      </w:r>
      <w:r w:rsidR="004C5E5D" w:rsidRPr="0058649F">
        <w:rPr>
          <w:rFonts w:ascii="Times New Roman" w:hAnsi="Times New Roman" w:cs="Times New Roman" w:hint="eastAsia"/>
          <w:color w:val="000000" w:themeColor="text1"/>
        </w:rPr>
        <w:t xml:space="preserve"> </w:t>
      </w:r>
      <w:r w:rsidRPr="0058649F">
        <w:rPr>
          <w:rFonts w:ascii="Times New Roman" w:hAnsi="Times New Roman" w:cs="Times New Roman" w:hint="eastAsia"/>
          <w:color w:val="000000" w:themeColor="text1"/>
        </w:rPr>
        <w:t>经</w:t>
      </w:r>
      <w:r w:rsidR="004C5E5D" w:rsidRPr="0058649F">
        <w:rPr>
          <w:rFonts w:ascii="Times New Roman" w:hAnsi="Times New Roman" w:cs="Times New Roman" w:hint="eastAsia"/>
          <w:color w:val="000000" w:themeColor="text1"/>
        </w:rPr>
        <w:t xml:space="preserve"> </w:t>
      </w:r>
      <w:r w:rsidRPr="0058649F">
        <w:rPr>
          <w:rFonts w:ascii="Times New Roman" w:hAnsi="Times New Roman" w:cs="Times New Roman" w:hint="eastAsia"/>
          <w:color w:val="000000" w:themeColor="text1"/>
        </w:rPr>
        <w:t>理</w:t>
      </w:r>
      <w:r w:rsidRPr="0058649F">
        <w:rPr>
          <w:rFonts w:ascii="Times New Roman" w:hAnsi="Times New Roman" w:cs="Times New Roman"/>
          <w:color w:val="000000" w:themeColor="text1"/>
        </w:rPr>
        <w:t>：</w:t>
      </w:r>
      <w:r w:rsidRPr="0058649F">
        <w:rPr>
          <w:rFonts w:ascii="Times New Roman" w:hAnsi="Times New Roman" w:cs="Times New Roman" w:hint="eastAsia"/>
          <w:color w:val="000000" w:themeColor="text1"/>
        </w:rPr>
        <w:t>卢涵宇</w:t>
      </w:r>
    </w:p>
    <w:p w:rsidR="00BC5769" w:rsidRPr="0058649F" w:rsidRDefault="00BC5769" w:rsidP="00BC5769">
      <w:pPr>
        <w:pStyle w:val="a4"/>
        <w:snapToGrid w:val="0"/>
        <w:spacing w:before="0" w:beforeAutospacing="0" w:after="0" w:afterAutospacing="0" w:line="300" w:lineRule="auto"/>
        <w:ind w:leftChars="200" w:left="420"/>
        <w:rPr>
          <w:rFonts w:ascii="Times New Roman" w:hAnsi="Times New Roman" w:cs="Times New Roman"/>
          <w:color w:val="000000" w:themeColor="text1"/>
        </w:rPr>
      </w:pPr>
      <w:r w:rsidRPr="0058649F">
        <w:rPr>
          <w:rFonts w:ascii="Times New Roman" w:hAnsi="Times New Roman" w:cs="Times New Roman"/>
          <w:color w:val="000000" w:themeColor="text1"/>
        </w:rPr>
        <w:t>副</w:t>
      </w:r>
      <w:r w:rsidRPr="0058649F">
        <w:rPr>
          <w:rFonts w:ascii="Times New Roman" w:hAnsi="Times New Roman" w:cs="Times New Roman" w:hint="eastAsia"/>
          <w:color w:val="000000" w:themeColor="text1"/>
        </w:rPr>
        <w:t>总经理</w:t>
      </w:r>
      <w:r w:rsidRPr="0058649F">
        <w:rPr>
          <w:rFonts w:ascii="Times New Roman" w:hAnsi="Times New Roman" w:cs="Times New Roman"/>
          <w:color w:val="000000" w:themeColor="text1"/>
        </w:rPr>
        <w:t>：</w:t>
      </w:r>
    </w:p>
    <w:p w:rsidR="00224EBD" w:rsidRDefault="00224EBD" w:rsidP="00A864F2">
      <w:pPr>
        <w:snapToGrid w:val="0"/>
        <w:spacing w:beforeLines="30" w:line="30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B7669" w:rsidRDefault="001B7669" w:rsidP="00415FB7">
      <w:pPr>
        <w:widowControl/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1B7669" w:rsidSect="00031C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567E3" w:rsidRDefault="00E567E3" w:rsidP="002A5087">
      <w:r>
        <w:separator/>
      </w:r>
    </w:p>
  </w:endnote>
  <w:endnote w:type="continuationSeparator" w:id="1">
    <w:p w:rsidR="00E567E3" w:rsidRDefault="00E567E3" w:rsidP="002A508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567E3" w:rsidRDefault="00E567E3" w:rsidP="002A5087">
      <w:r>
        <w:separator/>
      </w:r>
    </w:p>
  </w:footnote>
  <w:footnote w:type="continuationSeparator" w:id="1">
    <w:p w:rsidR="00E567E3" w:rsidRDefault="00E567E3" w:rsidP="002A508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16296C"/>
    <w:multiLevelType w:val="hybridMultilevel"/>
    <w:tmpl w:val="BB88E04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710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42409"/>
    <w:rsid w:val="00031C57"/>
    <w:rsid w:val="00033F43"/>
    <w:rsid w:val="00057DC9"/>
    <w:rsid w:val="00080D8D"/>
    <w:rsid w:val="000A5152"/>
    <w:rsid w:val="000B0AA8"/>
    <w:rsid w:val="000B31D4"/>
    <w:rsid w:val="000C389D"/>
    <w:rsid w:val="000E04EF"/>
    <w:rsid w:val="000E7B4F"/>
    <w:rsid w:val="001027B0"/>
    <w:rsid w:val="00171514"/>
    <w:rsid w:val="00184164"/>
    <w:rsid w:val="00187BDF"/>
    <w:rsid w:val="001B25EE"/>
    <w:rsid w:val="001B2749"/>
    <w:rsid w:val="001B7669"/>
    <w:rsid w:val="001C409F"/>
    <w:rsid w:val="001C45FF"/>
    <w:rsid w:val="001E72CC"/>
    <w:rsid w:val="00205679"/>
    <w:rsid w:val="002064CA"/>
    <w:rsid w:val="00210598"/>
    <w:rsid w:val="00220EA4"/>
    <w:rsid w:val="00224EBD"/>
    <w:rsid w:val="00235E94"/>
    <w:rsid w:val="00261F64"/>
    <w:rsid w:val="00271118"/>
    <w:rsid w:val="00282246"/>
    <w:rsid w:val="002920B6"/>
    <w:rsid w:val="002A5087"/>
    <w:rsid w:val="002A74F9"/>
    <w:rsid w:val="002B4945"/>
    <w:rsid w:val="002F5B92"/>
    <w:rsid w:val="002F7DCE"/>
    <w:rsid w:val="0030402F"/>
    <w:rsid w:val="00314F78"/>
    <w:rsid w:val="003156EB"/>
    <w:rsid w:val="0034507A"/>
    <w:rsid w:val="003525EE"/>
    <w:rsid w:val="003701DE"/>
    <w:rsid w:val="0037472C"/>
    <w:rsid w:val="003760E2"/>
    <w:rsid w:val="00382711"/>
    <w:rsid w:val="003A60F1"/>
    <w:rsid w:val="003D1E29"/>
    <w:rsid w:val="003E0AB2"/>
    <w:rsid w:val="004018A1"/>
    <w:rsid w:val="0040336A"/>
    <w:rsid w:val="00407505"/>
    <w:rsid w:val="00415FB7"/>
    <w:rsid w:val="00421F2F"/>
    <w:rsid w:val="00422072"/>
    <w:rsid w:val="004220DD"/>
    <w:rsid w:val="00423850"/>
    <w:rsid w:val="00424D47"/>
    <w:rsid w:val="00426FD6"/>
    <w:rsid w:val="00431407"/>
    <w:rsid w:val="00447EBE"/>
    <w:rsid w:val="0046068D"/>
    <w:rsid w:val="00460E79"/>
    <w:rsid w:val="00467260"/>
    <w:rsid w:val="004B3031"/>
    <w:rsid w:val="004C5E5D"/>
    <w:rsid w:val="005201A1"/>
    <w:rsid w:val="00527252"/>
    <w:rsid w:val="00537219"/>
    <w:rsid w:val="00551901"/>
    <w:rsid w:val="00565B24"/>
    <w:rsid w:val="0056778F"/>
    <w:rsid w:val="005806E4"/>
    <w:rsid w:val="00582573"/>
    <w:rsid w:val="0058649F"/>
    <w:rsid w:val="00587E8C"/>
    <w:rsid w:val="00591103"/>
    <w:rsid w:val="00594887"/>
    <w:rsid w:val="005B08FC"/>
    <w:rsid w:val="005D0DF5"/>
    <w:rsid w:val="005D4F73"/>
    <w:rsid w:val="005E6699"/>
    <w:rsid w:val="005E71B5"/>
    <w:rsid w:val="005F500D"/>
    <w:rsid w:val="00617A6D"/>
    <w:rsid w:val="00627ADC"/>
    <w:rsid w:val="00631CD1"/>
    <w:rsid w:val="006358DB"/>
    <w:rsid w:val="006712E5"/>
    <w:rsid w:val="00677C37"/>
    <w:rsid w:val="006C0329"/>
    <w:rsid w:val="006D20B5"/>
    <w:rsid w:val="00701238"/>
    <w:rsid w:val="00704107"/>
    <w:rsid w:val="0071385B"/>
    <w:rsid w:val="007914A6"/>
    <w:rsid w:val="0079739C"/>
    <w:rsid w:val="00797A16"/>
    <w:rsid w:val="007A09F9"/>
    <w:rsid w:val="007C5401"/>
    <w:rsid w:val="007D5314"/>
    <w:rsid w:val="007E0DB5"/>
    <w:rsid w:val="008120C5"/>
    <w:rsid w:val="00823798"/>
    <w:rsid w:val="00825A91"/>
    <w:rsid w:val="00833AA4"/>
    <w:rsid w:val="008619A3"/>
    <w:rsid w:val="00870619"/>
    <w:rsid w:val="008773B1"/>
    <w:rsid w:val="00884982"/>
    <w:rsid w:val="00887D69"/>
    <w:rsid w:val="008F1F36"/>
    <w:rsid w:val="008F4897"/>
    <w:rsid w:val="0090193E"/>
    <w:rsid w:val="00901D19"/>
    <w:rsid w:val="0090724B"/>
    <w:rsid w:val="00916764"/>
    <w:rsid w:val="009303D6"/>
    <w:rsid w:val="00936299"/>
    <w:rsid w:val="0098120E"/>
    <w:rsid w:val="009A08F7"/>
    <w:rsid w:val="009B2FCC"/>
    <w:rsid w:val="009B3B84"/>
    <w:rsid w:val="009D7CF9"/>
    <w:rsid w:val="009F32F1"/>
    <w:rsid w:val="00A03C9C"/>
    <w:rsid w:val="00A104BB"/>
    <w:rsid w:val="00A14956"/>
    <w:rsid w:val="00A2028F"/>
    <w:rsid w:val="00A24679"/>
    <w:rsid w:val="00A31727"/>
    <w:rsid w:val="00A36244"/>
    <w:rsid w:val="00A423A7"/>
    <w:rsid w:val="00A51BE9"/>
    <w:rsid w:val="00A617DB"/>
    <w:rsid w:val="00A61914"/>
    <w:rsid w:val="00A71C38"/>
    <w:rsid w:val="00A76B6F"/>
    <w:rsid w:val="00A864F2"/>
    <w:rsid w:val="00A95BCA"/>
    <w:rsid w:val="00A97992"/>
    <w:rsid w:val="00AB530E"/>
    <w:rsid w:val="00AE708A"/>
    <w:rsid w:val="00B02E6E"/>
    <w:rsid w:val="00B11259"/>
    <w:rsid w:val="00B128AB"/>
    <w:rsid w:val="00B15D98"/>
    <w:rsid w:val="00B20031"/>
    <w:rsid w:val="00B21C5C"/>
    <w:rsid w:val="00B26318"/>
    <w:rsid w:val="00B30738"/>
    <w:rsid w:val="00B510A5"/>
    <w:rsid w:val="00B540E3"/>
    <w:rsid w:val="00B667EE"/>
    <w:rsid w:val="00B80BE7"/>
    <w:rsid w:val="00B94692"/>
    <w:rsid w:val="00B948A8"/>
    <w:rsid w:val="00BC5769"/>
    <w:rsid w:val="00BE6C49"/>
    <w:rsid w:val="00BF339E"/>
    <w:rsid w:val="00BF7566"/>
    <w:rsid w:val="00C038A4"/>
    <w:rsid w:val="00C13F30"/>
    <w:rsid w:val="00C228A0"/>
    <w:rsid w:val="00C50DA1"/>
    <w:rsid w:val="00C53303"/>
    <w:rsid w:val="00C537A8"/>
    <w:rsid w:val="00C63AF9"/>
    <w:rsid w:val="00C7462E"/>
    <w:rsid w:val="00C92DC8"/>
    <w:rsid w:val="00CB52D6"/>
    <w:rsid w:val="00CD1B6F"/>
    <w:rsid w:val="00D029A2"/>
    <w:rsid w:val="00D15709"/>
    <w:rsid w:val="00D23F48"/>
    <w:rsid w:val="00D25D76"/>
    <w:rsid w:val="00D35706"/>
    <w:rsid w:val="00D60439"/>
    <w:rsid w:val="00D62211"/>
    <w:rsid w:val="00D71E88"/>
    <w:rsid w:val="00DC3F78"/>
    <w:rsid w:val="00DD38AE"/>
    <w:rsid w:val="00E05960"/>
    <w:rsid w:val="00E23416"/>
    <w:rsid w:val="00E42409"/>
    <w:rsid w:val="00E476EB"/>
    <w:rsid w:val="00E54311"/>
    <w:rsid w:val="00E567D8"/>
    <w:rsid w:val="00E567E3"/>
    <w:rsid w:val="00E571B2"/>
    <w:rsid w:val="00EB5DB6"/>
    <w:rsid w:val="00EC0230"/>
    <w:rsid w:val="00EE4E0F"/>
    <w:rsid w:val="00F16814"/>
    <w:rsid w:val="00F27A6D"/>
    <w:rsid w:val="00F507DC"/>
    <w:rsid w:val="00F552F7"/>
    <w:rsid w:val="00F701A9"/>
    <w:rsid w:val="00F9115E"/>
    <w:rsid w:val="00F97F49"/>
    <w:rsid w:val="00FE02DA"/>
    <w:rsid w:val="00FE1D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71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1C5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42409"/>
    <w:rPr>
      <w:strike w:val="0"/>
      <w:dstrike w:val="0"/>
      <w:color w:val="000000"/>
      <w:u w:val="none"/>
      <w:effect w:val="none"/>
    </w:rPr>
  </w:style>
  <w:style w:type="paragraph" w:styleId="a4">
    <w:name w:val="Normal (Web)"/>
    <w:basedOn w:val="a"/>
    <w:uiPriority w:val="99"/>
    <w:unhideWhenUsed/>
    <w:rsid w:val="00E4240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E42409"/>
    <w:rPr>
      <w:b/>
      <w:bCs/>
    </w:rPr>
  </w:style>
  <w:style w:type="paragraph" w:styleId="a6">
    <w:name w:val="header"/>
    <w:basedOn w:val="a"/>
    <w:link w:val="Char"/>
    <w:uiPriority w:val="99"/>
    <w:semiHidden/>
    <w:unhideWhenUsed/>
    <w:rsid w:val="002A50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semiHidden/>
    <w:rsid w:val="002A5087"/>
    <w:rPr>
      <w:sz w:val="18"/>
      <w:szCs w:val="18"/>
    </w:rPr>
  </w:style>
  <w:style w:type="paragraph" w:styleId="a7">
    <w:name w:val="footer"/>
    <w:basedOn w:val="a"/>
    <w:link w:val="Char0"/>
    <w:uiPriority w:val="99"/>
    <w:semiHidden/>
    <w:unhideWhenUsed/>
    <w:rsid w:val="002A50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semiHidden/>
    <w:rsid w:val="002A5087"/>
    <w:rPr>
      <w:sz w:val="18"/>
      <w:szCs w:val="18"/>
    </w:rPr>
  </w:style>
  <w:style w:type="paragraph" w:styleId="a8">
    <w:name w:val="Balloon Text"/>
    <w:basedOn w:val="a"/>
    <w:link w:val="Char1"/>
    <w:uiPriority w:val="99"/>
    <w:semiHidden/>
    <w:unhideWhenUsed/>
    <w:rsid w:val="002A5087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2A5087"/>
    <w:rPr>
      <w:sz w:val="18"/>
      <w:szCs w:val="18"/>
    </w:rPr>
  </w:style>
  <w:style w:type="paragraph" w:styleId="a9">
    <w:name w:val="List Paragraph"/>
    <w:basedOn w:val="a"/>
    <w:qFormat/>
    <w:rsid w:val="005E6699"/>
    <w:pPr>
      <w:ind w:firstLineChars="200" w:firstLine="420"/>
    </w:pPr>
    <w:rPr>
      <w:rFonts w:ascii="Calibri" w:eastAsia="宋体" w:hAnsi="Calibri" w:cs="Times New Roman"/>
    </w:rPr>
  </w:style>
  <w:style w:type="table" w:styleId="aa">
    <w:name w:val="Table Grid"/>
    <w:basedOn w:val="a1"/>
    <w:uiPriority w:val="59"/>
    <w:rsid w:val="009B3B8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2207491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26029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00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976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205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780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8902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3745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idc-pku.com.cn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753D9C0-0B7D-4FB8-8137-02E708DA50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943</TotalTime>
  <Pages>5</Pages>
  <Words>373</Words>
  <Characters>2127</Characters>
  <Application>Microsoft Office Word</Application>
  <DocSecurity>0</DocSecurity>
  <Lines>17</Lines>
  <Paragraphs>4</Paragraphs>
  <ScaleCrop>false</ScaleCrop>
  <Company/>
  <LinksUpToDate>false</LinksUpToDate>
  <CharactersWithSpaces>2496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geosis</dc:creator>
  <cp:lastModifiedBy>Microsoft</cp:lastModifiedBy>
  <cp:revision>145</cp:revision>
  <dcterms:created xsi:type="dcterms:W3CDTF">2014-07-06T01:07:00Z</dcterms:created>
  <dcterms:modified xsi:type="dcterms:W3CDTF">2014-07-31T09:49:00Z</dcterms:modified>
</cp:coreProperties>
</file>