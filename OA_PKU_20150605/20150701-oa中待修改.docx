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</w:pPr>
      <w:del w:id="0" w:author="Tyler Ma" w:date="2015-07-01T19:58:00Z">
        <w:r>
          <w:rPr>
            <w:rFonts w:hint="eastAsia"/>
          </w:rPr>
          <w:delText>出差申请 没有审批按钮，费用报销和出差总结也是；</w:delText>
        </w:r>
      </w:del>
    </w:p>
    <w:p>
      <w:pPr>
        <w:pStyle w:val="5"/>
        <w:numPr>
          <w:ilvl w:val="0"/>
          <w:numId w:val="1"/>
        </w:numPr>
        <w:ind w:firstLineChars="0"/>
        <w:rPr>
          <w:del w:id="1" w:author="Tyler_MA" w:date="2015-09-27T09:10:00Z"/>
        </w:rPr>
      </w:pPr>
      <w:del w:id="2" w:author="Tyler_MA" w:date="2015-09-27T09:10:00Z">
        <w:r>
          <w:rPr/>
          <w:delText>车辆使用申请</w:delText>
        </w:r>
      </w:del>
      <w:del w:id="3" w:author="Tyler_MA" w:date="2015-09-27T09:10:00Z">
        <w:r>
          <w:rPr>
            <w:rFonts w:hint="eastAsia"/>
          </w:rPr>
          <w:delText xml:space="preserve"> 吴桂会 </w:delText>
        </w:r>
      </w:del>
      <w:del w:id="4" w:author="Tyler_MA" w:date="2015-09-27T09:10:00Z">
        <w:r>
          <w:rPr/>
          <w:delText>有问题</w:delText>
        </w:r>
      </w:del>
      <w:del w:id="5" w:author="Tyler_MA" w:date="2015-09-27T09:10:00Z">
        <w:r>
          <w:rPr>
            <w:rFonts w:hint="eastAsia"/>
          </w:rPr>
          <w:delText>；</w:delText>
        </w:r>
      </w:del>
    </w:p>
    <w:p>
      <w:pPr>
        <w:pStyle w:val="5"/>
        <w:numPr>
          <w:ilvl w:val="0"/>
          <w:numId w:val="1"/>
        </w:numPr>
        <w:ind w:firstLineChars="0"/>
      </w:pPr>
      <w:del w:id="6" w:author="Tyler Ma" w:date="2015-07-01T19:59:00Z">
        <w:r>
          <w:rPr/>
          <w:delText>岗位目标责任书审批跳转</w:delText>
        </w:r>
      </w:del>
      <w:del w:id="7" w:author="Tyler Ma" w:date="2015-07-01T19:59:00Z">
        <w:r>
          <w:rPr>
            <w:rFonts w:hint="eastAsia"/>
          </w:rPr>
          <w:delText>；</w:delText>
        </w:r>
      </w:del>
    </w:p>
    <w:p>
      <w:pPr>
        <w:pStyle w:val="5"/>
        <w:numPr>
          <w:ilvl w:val="0"/>
          <w:numId w:val="1"/>
        </w:numPr>
        <w:ind w:firstLineChars="0"/>
      </w:pPr>
      <w:del w:id="8" w:author="Tyler Ma" w:date="2015-07-01T20:00:00Z">
        <w:r>
          <w:rPr/>
          <w:delText>部门加一个下拉项</w:delText>
        </w:r>
      </w:del>
      <w:del w:id="9" w:author="Tyler Ma" w:date="2015-07-01T20:00:00Z">
        <w:r>
          <w:rPr>
            <w:rFonts w:hint="eastAsia"/>
          </w:rPr>
          <w:delText>“无”；</w:delText>
        </w:r>
      </w:del>
    </w:p>
    <w:p>
      <w:pPr>
        <w:pStyle w:val="5"/>
        <w:numPr>
          <w:ilvl w:val="0"/>
          <w:numId w:val="1"/>
        </w:numPr>
        <w:ind w:firstLineChars="0"/>
      </w:pPr>
      <w:del w:id="10" w:author="Tyler Ma" w:date="2015-07-01T20:10:00Z">
        <w:r>
          <w:rPr/>
          <w:delText>资金使用审批</w:delText>
        </w:r>
      </w:del>
      <w:del w:id="11" w:author="Tyler Ma" w:date="2015-07-01T20:10:00Z">
        <w:r>
          <w:rPr>
            <w:rFonts w:hint="eastAsia"/>
          </w:rPr>
          <w:delText xml:space="preserve"> 等show</w:delText>
        </w:r>
      </w:del>
      <w:del w:id="12" w:author="Tyler Ma" w:date="2015-07-01T20:10:00Z">
        <w:r>
          <w:rPr/>
          <w:delText>page  更新</w:delText>
        </w:r>
      </w:del>
      <w:del w:id="13" w:author="Tyler Ma" w:date="2015-07-01T20:10:00Z">
        <w:r>
          <w:rPr>
            <w:rFonts w:hint="eastAsia"/>
          </w:rPr>
          <w:delText>；</w:delText>
        </w:r>
      </w:del>
    </w:p>
    <w:p>
      <w:pPr>
        <w:pStyle w:val="5"/>
        <w:numPr>
          <w:ilvl w:val="0"/>
          <w:numId w:val="1"/>
        </w:numPr>
        <w:ind w:firstLineChars="0"/>
      </w:pPr>
      <w:r>
        <w:t>工资表格式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1"/>
        </w:numPr>
        <w:ind w:firstLineChars="0"/>
      </w:pPr>
      <w:del w:id="14" w:author="Tyler_MA" w:date="2015-09-27T10:39:00Z">
        <w:r>
          <w:rPr/>
          <w:delText>用餐申请</w:delText>
        </w:r>
      </w:del>
      <w:del w:id="15" w:author="Tyler_MA" w:date="2015-09-27T10:39:00Z">
        <w:r>
          <w:rPr>
            <w:rFonts w:hint="eastAsia"/>
          </w:rPr>
          <w:delText>； caiwu</w:delText>
        </w:r>
      </w:del>
      <w:del w:id="16" w:author="Tyler_MA" w:date="2015-09-27T10:39:00Z">
        <w:r>
          <w:rPr/>
          <w:delText>1</w:delText>
        </w:r>
      </w:del>
      <w:del w:id="17" w:author="Tyler_MA" w:date="2015-09-27T10:39:00Z">
        <w:r>
          <w:rPr>
            <w:rFonts w:hint="eastAsia"/>
          </w:rPr>
          <w:delText>；</w:delText>
        </w:r>
      </w:del>
    </w:p>
    <w:p>
      <w:pPr>
        <w:pStyle w:val="5"/>
        <w:numPr>
          <w:ilvl w:val="0"/>
          <w:numId w:val="1"/>
        </w:numPr>
        <w:ind w:firstLineChars="0"/>
      </w:pPr>
      <w:del w:id="18" w:author="Tyler_MA" w:date="2015-09-27T12:36:00Z">
        <w:r>
          <w:rPr/>
          <w:delText>工资表提交有问题</w:delText>
        </w:r>
      </w:del>
      <w:del w:id="19" w:author="Tyler_MA" w:date="2015-09-27T12:36:00Z">
        <w:r>
          <w:rPr>
            <w:rFonts w:hint="eastAsia"/>
          </w:rPr>
          <w:delText>；</w:delText>
        </w:r>
      </w:del>
    </w:p>
    <w:p>
      <w:pPr>
        <w:pStyle w:val="5"/>
        <w:numPr>
          <w:ilvl w:val="0"/>
          <w:numId w:val="1"/>
        </w:numPr>
        <w:ind w:firstLineChars="0"/>
      </w:pPr>
      <w:del w:id="20" w:author="Tyler_MA" w:date="2015-09-27T10:48:00Z">
        <w:r>
          <w:rPr/>
          <w:delText>合同审批表格不全</w:delText>
        </w:r>
      </w:del>
      <w:del w:id="21" w:author="Tyler_MA" w:date="2015-09-27T10:48:00Z">
        <w:r>
          <w:rPr>
            <w:rFonts w:hint="eastAsia"/>
          </w:rPr>
          <w:delText>；</w:delText>
        </w:r>
      </w:del>
    </w:p>
    <w:p>
      <w:pPr>
        <w:pStyle w:val="5"/>
        <w:numPr>
          <w:ilvl w:val="0"/>
          <w:numId w:val="1"/>
        </w:numPr>
        <w:ind w:firstLineChars="0"/>
      </w:pPr>
      <w:del w:id="22" w:author="Tyler_MA" w:date="2015-09-27T10:34:00Z">
        <w:r>
          <w:rPr>
            <w:rFonts w:hint="eastAsia"/>
          </w:rPr>
          <w:delText>到款分配、年度预算、出差总结都只填不审；</w:delText>
        </w:r>
      </w:del>
    </w:p>
    <w:p>
      <w:pPr>
        <w:pStyle w:val="5"/>
        <w:numPr>
          <w:ilvl w:val="0"/>
          <w:numId w:val="1"/>
        </w:numPr>
        <w:ind w:firstLineChars="0"/>
      </w:pPr>
      <w:del w:id="23" w:author="Tyler_MA" w:date="2015-09-27T12:56:53Z">
        <w:bookmarkStart w:id="0" w:name="_GoBack"/>
        <w:bookmarkEnd w:id="0"/>
        <w:r>
          <w:rPr/>
          <w:delText>考</w:delText>
        </w:r>
      </w:del>
      <w:del w:id="24" w:author="Tyler_MA" w:date="2015-09-27T12:56:52Z">
        <w:r>
          <w:rPr/>
          <w:delText>勤表</w:delText>
        </w:r>
      </w:del>
      <w:del w:id="25" w:author="Tyler_MA" w:date="2015-09-27T12:56:52Z">
        <w:r>
          <w:rPr>
            <w:rFonts w:hint="eastAsia"/>
          </w:rPr>
          <w:delText>、</w:delText>
        </w:r>
      </w:del>
      <w:del w:id="26" w:author="Tyler_MA" w:date="2015-09-27T12:56:52Z">
        <w:r>
          <w:rPr/>
          <w:delText>绩效表</w:delText>
        </w:r>
      </w:del>
      <w:del w:id="27" w:author="Tyler_MA" w:date="2015-09-27T12:56:51Z">
        <w:r>
          <w:rPr>
            <w:rFonts w:hint="eastAsia"/>
          </w:rPr>
          <w:delText xml:space="preserve"> 提交有问题，</w:delText>
        </w:r>
      </w:del>
      <w:del w:id="28" w:author="Tyler_MA" w:date="2015-09-27T12:56:50Z">
        <w:r>
          <w:rPr>
            <w:rFonts w:hint="eastAsia"/>
          </w:rPr>
          <w:delText>只有籍伟丽能</w:delText>
        </w:r>
      </w:del>
      <w:del w:id="29" w:author="Tyler_MA" w:date="2015-09-27T12:56:49Z">
        <w:r>
          <w:rPr>
            <w:rFonts w:hint="eastAsia"/>
          </w:rPr>
          <w:delText>填</w:delText>
        </w:r>
      </w:del>
      <w:r>
        <w:rPr>
          <w:rFonts w:hint="eastAsia"/>
        </w:rPr>
        <w:t>；</w:t>
      </w:r>
    </w:p>
    <w:p>
      <w:pPr>
        <w:pStyle w:val="5"/>
        <w:numPr>
          <w:ilvl w:val="0"/>
          <w:numId w:val="1"/>
        </w:numPr>
        <w:ind w:firstLineChars="0"/>
      </w:pPr>
      <w:del w:id="30" w:author="Tyler_MA" w:date="2015-09-27T10:35:00Z">
        <w:r>
          <w:rPr/>
          <w:delText>车辆使用登记不能提交</w:delText>
        </w:r>
      </w:del>
      <w:del w:id="31" w:author="Tyler_MA" w:date="2015-09-27T10:35:00Z">
        <w:r>
          <w:rPr>
            <w:rFonts w:hint="eastAsia"/>
          </w:rPr>
          <w:delText>；</w:delText>
        </w:r>
      </w:del>
    </w:p>
    <w:p>
      <w:pPr>
        <w:pStyle w:val="5"/>
        <w:numPr>
          <w:ilvl w:val="0"/>
          <w:numId w:val="1"/>
        </w:numPr>
        <w:ind w:firstLineChars="0"/>
      </w:pPr>
      <w:r>
        <w:t>项目信息只有籍伟丽填写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1"/>
        </w:numPr>
        <w:ind w:firstLineChars="0"/>
      </w:pPr>
      <w:r>
        <w:t>用户管理也是籍伟丽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1"/>
        </w:numPr>
        <w:ind w:firstLineChars="0"/>
      </w:pPr>
      <w:del w:id="32" w:author="Tyler_MA" w:date="2015-09-27T10:37:00Z">
        <w:r>
          <w:rPr/>
          <w:delText>新建项目跳转有问题</w:delText>
        </w:r>
      </w:del>
      <w:del w:id="33" w:author="Tyler_MA" w:date="2015-09-27T10:37:00Z">
        <w:r>
          <w:rPr>
            <w:rFonts w:hint="eastAsia"/>
          </w:rPr>
          <w:delText>；</w:delText>
        </w:r>
      </w:del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15163246">
    <w:nsid w:val="7227126E"/>
    <w:multiLevelType w:val="multilevel"/>
    <w:tmpl w:val="7227126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15163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D587A"/>
    <w:rsid w:val="003D587A"/>
    <w:rsid w:val="003E606D"/>
    <w:rsid w:val="008506F9"/>
    <w:rsid w:val="008D1A88"/>
    <w:rsid w:val="00A1537A"/>
    <w:rsid w:val="63EE54AD"/>
    <w:rsid w:val="7A716B1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Revision"/>
    <w:hidden/>
    <w:semiHidden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7">
    <w:name w:val="Balloon Text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1</Pages>
  <Words>32</Words>
  <Characters>189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2015-07-01T07:05:00Z</dcterms:created>
  <dc:creator>Tyler Ma</dc:creator>
  <cp:lastModifiedBy>Tyler_MA</cp:lastModifiedBy>
  <dcterms:modified xsi:type="dcterms:W3CDTF">2015-09-27T04:57:01Z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