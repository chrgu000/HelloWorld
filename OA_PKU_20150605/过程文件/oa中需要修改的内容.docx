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31" w:rsidRPr="001158AA" w:rsidRDefault="001158AA">
      <w:pPr>
        <w:rPr>
          <w:b/>
        </w:rPr>
      </w:pPr>
      <w:r w:rsidRPr="001158AA">
        <w:rPr>
          <w:b/>
        </w:rPr>
        <w:t>个人信息</w:t>
      </w:r>
      <w:r w:rsidRPr="001158AA">
        <w:rPr>
          <w:rFonts w:hint="eastAsia"/>
          <w:b/>
        </w:rPr>
        <w:t>：</w:t>
      </w:r>
    </w:p>
    <w:p w:rsidR="001158AA" w:rsidDel="008F7C27" w:rsidRDefault="001158AA">
      <w:pPr>
        <w:rPr>
          <w:del w:id="0" w:author="Tyler Ma" w:date="2015-06-06T12:20:00Z"/>
        </w:rPr>
      </w:pPr>
      <w:del w:id="1" w:author="Tyler Ma" w:date="2015-06-06T12:20:00Z">
        <w:r w:rsidDel="008F7C27">
          <w:delText>必填项</w:delText>
        </w:r>
        <w:r w:rsidDel="008F7C27">
          <w:rPr>
            <w:rFonts w:hint="eastAsia"/>
          </w:rPr>
          <w:delText>：</w:delText>
        </w:r>
        <w:r w:rsidDel="008F7C27">
          <w:delText>姓名</w:delText>
        </w:r>
        <w:r w:rsidDel="008F7C27">
          <w:rPr>
            <w:rFonts w:hint="eastAsia"/>
          </w:rPr>
          <w:delText>、</w:delText>
        </w:r>
        <w:r w:rsidDel="008F7C27">
          <w:delText>在职状态</w:delText>
        </w:r>
        <w:r w:rsidDel="008F7C27">
          <w:rPr>
            <w:rFonts w:hint="eastAsia"/>
          </w:rPr>
          <w:delText>、</w:delText>
        </w:r>
        <w:r w:rsidDel="008F7C27">
          <w:delText>性别</w:delText>
        </w:r>
        <w:r w:rsidDel="008F7C27">
          <w:rPr>
            <w:rFonts w:hint="eastAsia"/>
          </w:rPr>
          <w:delText>、</w:delText>
        </w:r>
        <w:r w:rsidDel="008F7C27">
          <w:delText>民族</w:delText>
        </w:r>
        <w:r w:rsidDel="008F7C27">
          <w:rPr>
            <w:rFonts w:hint="eastAsia"/>
          </w:rPr>
          <w:delText>、</w:delText>
        </w:r>
        <w:r w:rsidDel="008F7C27">
          <w:delText>出生日期</w:delText>
        </w:r>
        <w:r w:rsidDel="008F7C27">
          <w:rPr>
            <w:rFonts w:hint="eastAsia"/>
          </w:rPr>
          <w:delText>、</w:delText>
        </w:r>
        <w:r w:rsidRPr="001158AA" w:rsidDel="008F7C27">
          <w:rPr>
            <w:color w:val="FF0000"/>
          </w:rPr>
          <w:delText>职务</w:delText>
        </w:r>
        <w:r w:rsidRPr="001158AA" w:rsidDel="008F7C27">
          <w:rPr>
            <w:rFonts w:hint="eastAsia"/>
            <w:color w:val="FF0000"/>
          </w:rPr>
          <w:delText>（</w:delText>
        </w:r>
        <w:r w:rsidRPr="001158AA" w:rsidDel="008F7C27">
          <w:rPr>
            <w:color w:val="FF0000"/>
          </w:rPr>
          <w:delText>显示不能选</w:delText>
        </w:r>
        <w:r w:rsidRPr="001158AA" w:rsidDel="008F7C27">
          <w:rPr>
            <w:rFonts w:hint="eastAsia"/>
            <w:color w:val="FF0000"/>
          </w:rPr>
          <w:delText>）</w:delText>
        </w:r>
        <w:r w:rsidDel="008F7C27">
          <w:rPr>
            <w:rFonts w:hint="eastAsia"/>
            <w:color w:val="FF0000"/>
          </w:rPr>
          <w:delText>、</w:delText>
        </w:r>
        <w:r w:rsidRPr="001158AA" w:rsidDel="008F7C27">
          <w:rPr>
            <w:rFonts w:hint="eastAsia"/>
          </w:rPr>
          <w:delText>职称、</w:delText>
        </w:r>
        <w:r w:rsidDel="008F7C27">
          <w:rPr>
            <w:rFonts w:hint="eastAsia"/>
          </w:rPr>
          <w:delText>部门、政治面貌、身份证号、婚姻、毕业院校、专业、学历、现住址、本人联系方式、邮箱。</w:delText>
        </w:r>
      </w:del>
    </w:p>
    <w:p w:rsidR="0009175B" w:rsidRDefault="0009175B">
      <w:pPr>
        <w:rPr>
          <w:b/>
        </w:rPr>
      </w:pPr>
      <w:r>
        <w:rPr>
          <w:b/>
        </w:rPr>
        <w:t>公司名称应为</w:t>
      </w:r>
      <w:r>
        <w:rPr>
          <w:rFonts w:hint="eastAsia"/>
          <w:b/>
        </w:rPr>
        <w:t>：</w:t>
      </w:r>
      <w:r>
        <w:rPr>
          <w:b/>
        </w:rPr>
        <w:t>北京京元数研科技有限公司</w:t>
      </w:r>
      <w:r w:rsidR="004B637C">
        <w:rPr>
          <w:rFonts w:hint="eastAsia"/>
          <w:b/>
        </w:rPr>
        <w:t>，</w:t>
      </w:r>
      <w:r w:rsidR="004B637C">
        <w:rPr>
          <w:rFonts w:hint="eastAsia"/>
          <w:b/>
        </w:rPr>
        <w:t>LOGO</w:t>
      </w:r>
      <w:r w:rsidR="004B637C">
        <w:rPr>
          <w:rFonts w:hint="eastAsia"/>
          <w:b/>
        </w:rPr>
        <w:t>去掉</w:t>
      </w:r>
    </w:p>
    <w:p w:rsidR="007262EC" w:rsidRPr="007262EC" w:rsidRDefault="004331E9" w:rsidP="007262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</w:rPr>
        <w:t>如何找回密码</w:t>
      </w:r>
      <w:r w:rsidR="007262EC" w:rsidRPr="007262EC">
        <w:rPr>
          <w:rFonts w:ascii="宋体" w:eastAsia="宋体" w:hAnsi="宋体" w:cs="宋体"/>
          <w:kern w:val="0"/>
          <w:sz w:val="24"/>
          <w:szCs w:val="24"/>
        </w:rPr>
        <w:t xml:space="preserve">用户名caiwu1，密码111， </w:t>
      </w:r>
    </w:p>
    <w:p w:rsidR="004331E9" w:rsidRPr="007262EC" w:rsidRDefault="004331E9">
      <w:pPr>
        <w:rPr>
          <w:b/>
        </w:rPr>
      </w:pPr>
    </w:p>
    <w:p w:rsidR="0009175B" w:rsidRDefault="0009175B" w:rsidP="0009175B">
      <w:pPr>
        <w:rPr>
          <w:b/>
        </w:rPr>
      </w:pPr>
    </w:p>
    <w:p w:rsidR="0009175B" w:rsidRDefault="0009175B" w:rsidP="0009175B">
      <w:pPr>
        <w:rPr>
          <w:b/>
        </w:rPr>
      </w:pPr>
      <w:r>
        <w:rPr>
          <w:rFonts w:hint="eastAsia"/>
          <w:b/>
        </w:rPr>
        <w:t>其他：</w:t>
      </w:r>
    </w:p>
    <w:p w:rsidR="0009175B" w:rsidRPr="0009175B" w:rsidRDefault="0009175B">
      <w:pPr>
        <w:rPr>
          <w:b/>
        </w:rPr>
      </w:pPr>
    </w:p>
    <w:p w:rsidR="005E119D" w:rsidRDefault="005E119D" w:rsidP="00A8301C">
      <w:pPr>
        <w:pStyle w:val="ListParagraph"/>
        <w:numPr>
          <w:ilvl w:val="0"/>
          <w:numId w:val="2"/>
        </w:numPr>
        <w:ind w:firstLineChars="0"/>
        <w:rPr>
          <w:b/>
        </w:rPr>
      </w:pPr>
      <w:del w:id="2" w:author="Tyler Ma" w:date="2015-06-06T14:30:00Z">
        <w:r w:rsidDel="00404265">
          <w:rPr>
            <w:b/>
          </w:rPr>
          <w:delText>岗位目标责任书不完整</w:delText>
        </w:r>
      </w:del>
    </w:p>
    <w:p w:rsidR="00FC2C15" w:rsidRDefault="00FC2C15" w:rsidP="00A8301C">
      <w:pPr>
        <w:pStyle w:val="ListParagraph"/>
        <w:numPr>
          <w:ilvl w:val="0"/>
          <w:numId w:val="2"/>
        </w:numPr>
        <w:ind w:firstLineChars="0"/>
        <w:rPr>
          <w:b/>
        </w:rPr>
      </w:pPr>
      <w:bookmarkStart w:id="3" w:name="_GoBack"/>
      <w:bookmarkEnd w:id="3"/>
      <w:del w:id="4" w:author="Tyler Ma" w:date="2015-06-06T14:35:00Z">
        <w:r w:rsidDel="00A51767">
          <w:rPr>
            <w:b/>
          </w:rPr>
          <w:delText>年度概算表还不能用吗</w:delText>
        </w:r>
        <w:r w:rsidDel="00A51767">
          <w:rPr>
            <w:rFonts w:hint="eastAsia"/>
            <w:b/>
          </w:rPr>
          <w:delText>？</w:delText>
        </w:r>
        <w:r w:rsidR="00E31470" w:rsidDel="00A51767">
          <w:rPr>
            <w:rFonts w:hint="eastAsia"/>
            <w:b/>
          </w:rPr>
          <w:delText>表格好像不对</w:delText>
        </w:r>
      </w:del>
    </w:p>
    <w:p w:rsidR="00FC2C15" w:rsidRDefault="00FC2C15" w:rsidP="00A8301C">
      <w:pPr>
        <w:pStyle w:val="ListParagraph"/>
        <w:numPr>
          <w:ilvl w:val="0"/>
          <w:numId w:val="2"/>
        </w:numPr>
        <w:ind w:firstLineChars="0"/>
        <w:rPr>
          <w:b/>
        </w:rPr>
      </w:pPr>
      <w:del w:id="5" w:author="Tyler Ma" w:date="2015-06-05T16:28:00Z">
        <w:r w:rsidDel="006D2A5D">
          <w:rPr>
            <w:b/>
          </w:rPr>
          <w:delText>费用申请表</w:delText>
        </w:r>
        <w:r w:rsidR="00254218" w:rsidDel="006D2A5D">
          <w:rPr>
            <w:b/>
          </w:rPr>
          <w:delText>和出差报销表都</w:delText>
        </w:r>
        <w:r w:rsidDel="006D2A5D">
          <w:rPr>
            <w:b/>
          </w:rPr>
          <w:delText>没有</w:delText>
        </w:r>
        <w:r w:rsidR="00254218" w:rsidDel="006D2A5D">
          <w:rPr>
            <w:b/>
          </w:rPr>
          <w:delText>做</w:delText>
        </w:r>
        <w:r w:rsidDel="006D2A5D">
          <w:rPr>
            <w:b/>
          </w:rPr>
          <w:delText>审批流程吗</w:delText>
        </w:r>
        <w:r w:rsidDel="006D2A5D">
          <w:rPr>
            <w:rFonts w:hint="eastAsia"/>
            <w:b/>
          </w:rPr>
          <w:delText>？</w:delText>
        </w:r>
      </w:del>
    </w:p>
    <w:p w:rsidR="00FC2C15" w:rsidRDefault="00FC2C15" w:rsidP="00A8301C">
      <w:pPr>
        <w:pStyle w:val="ListParagraph"/>
        <w:numPr>
          <w:ilvl w:val="0"/>
          <w:numId w:val="2"/>
        </w:numPr>
        <w:ind w:firstLineChars="0"/>
        <w:rPr>
          <w:b/>
        </w:rPr>
      </w:pPr>
      <w:del w:id="6" w:author="Tyler Ma" w:date="2015-06-05T16:28:00Z">
        <w:r w:rsidDel="006D2A5D">
          <w:rPr>
            <w:b/>
          </w:rPr>
          <w:delText>收支报表和历史表单查询</w:delText>
        </w:r>
        <w:r w:rsidDel="006D2A5D">
          <w:rPr>
            <w:rFonts w:hint="eastAsia"/>
            <w:b/>
          </w:rPr>
          <w:delText>是没做好</w:delText>
        </w:r>
        <w:r w:rsidR="00EB2AB9" w:rsidDel="006D2A5D">
          <w:rPr>
            <w:rFonts w:hint="eastAsia"/>
            <w:b/>
          </w:rPr>
          <w:delText>，还是没给我</w:delText>
        </w:r>
        <w:r w:rsidDel="006D2A5D">
          <w:rPr>
            <w:rFonts w:hint="eastAsia"/>
            <w:b/>
          </w:rPr>
          <w:delText>权限查询</w:delText>
        </w:r>
      </w:del>
    </w:p>
    <w:p w:rsidR="003B74C1" w:rsidRDefault="003B74C1" w:rsidP="00A8301C">
      <w:pPr>
        <w:pStyle w:val="ListParagraph"/>
        <w:numPr>
          <w:ilvl w:val="0"/>
          <w:numId w:val="2"/>
        </w:numPr>
        <w:ind w:firstLineChars="0"/>
        <w:rPr>
          <w:b/>
        </w:rPr>
      </w:pPr>
      <w:del w:id="7" w:author="Tyler Ma" w:date="2015-06-05T16:54:00Z">
        <w:r w:rsidDel="00522C1B">
          <w:rPr>
            <w:b/>
          </w:rPr>
          <w:delText>资金审批使用中大写写不了</w:delText>
        </w:r>
        <w:r w:rsidDel="00522C1B">
          <w:rPr>
            <w:rFonts w:hint="eastAsia"/>
            <w:b/>
          </w:rPr>
          <w:delText>，</w:delText>
        </w:r>
        <w:r w:rsidDel="00522C1B">
          <w:rPr>
            <w:b/>
          </w:rPr>
          <w:delText>并且无法确认提交</w:delText>
        </w:r>
      </w:del>
    </w:p>
    <w:p w:rsidR="0009175B" w:rsidRDefault="00346326" w:rsidP="00A8301C">
      <w:pPr>
        <w:pStyle w:val="ListParagraph"/>
        <w:numPr>
          <w:ilvl w:val="0"/>
          <w:numId w:val="2"/>
        </w:numPr>
        <w:ind w:firstLineChars="0"/>
        <w:rPr>
          <w:b/>
        </w:rPr>
      </w:pPr>
      <w:del w:id="8" w:author="Tyler Ma" w:date="2015-06-06T12:26:00Z">
        <w:r w:rsidDel="008F7C27">
          <w:rPr>
            <w:b/>
          </w:rPr>
          <w:delText>办公用品采购单</w:delText>
        </w:r>
        <w:r w:rsidR="0009175B" w:rsidDel="008F7C27">
          <w:rPr>
            <w:b/>
          </w:rPr>
          <w:delText>大小写都写不了</w:delText>
        </w:r>
        <w:r w:rsidDel="008F7C27">
          <w:rPr>
            <w:rFonts w:hint="eastAsia"/>
            <w:b/>
          </w:rPr>
          <w:delText>，</w:delText>
        </w:r>
        <w:r w:rsidDel="008F7C27">
          <w:rPr>
            <w:b/>
          </w:rPr>
          <w:delText>也确认不了</w:delText>
        </w:r>
      </w:del>
    </w:p>
    <w:p w:rsidR="00346326" w:rsidRPr="00C5461E" w:rsidRDefault="00346326" w:rsidP="00A8301C">
      <w:pPr>
        <w:pStyle w:val="ListParagraph"/>
        <w:numPr>
          <w:ilvl w:val="0"/>
          <w:numId w:val="2"/>
        </w:numPr>
        <w:ind w:firstLineChars="0"/>
        <w:rPr>
          <w:b/>
          <w:rPrChange w:id="9" w:author="Tyler Ma" w:date="2015-06-05T19:10:00Z">
            <w:rPr>
              <w:b/>
              <w:color w:val="FF0000"/>
            </w:rPr>
          </w:rPrChange>
        </w:rPr>
      </w:pPr>
      <w:del w:id="10" w:author="Tyler Ma" w:date="2015-06-06T12:33:00Z">
        <w:r w:rsidRPr="00C5461E" w:rsidDel="008F7C27">
          <w:rPr>
            <w:rFonts w:hint="eastAsia"/>
            <w:b/>
            <w:rPrChange w:id="11" w:author="Tyler Ma" w:date="2015-06-05T19:10:00Z">
              <w:rPr>
                <w:rFonts w:hint="eastAsia"/>
                <w:b/>
                <w:color w:val="FF0000"/>
              </w:rPr>
            </w:rPrChange>
          </w:rPr>
          <w:delText>不能查询本人提交的各种申请表到什么</w:delText>
        </w:r>
        <w:r w:rsidR="005D23E7" w:rsidRPr="00C5461E" w:rsidDel="008F7C27">
          <w:rPr>
            <w:rFonts w:hint="eastAsia"/>
            <w:b/>
            <w:rPrChange w:id="12" w:author="Tyler Ma" w:date="2015-06-05T19:10:00Z">
              <w:rPr>
                <w:rFonts w:hint="eastAsia"/>
                <w:b/>
                <w:color w:val="FF0000"/>
              </w:rPr>
            </w:rPrChange>
          </w:rPr>
          <w:delText>人那里审批了吗？</w:delText>
        </w:r>
      </w:del>
    </w:p>
    <w:p w:rsidR="00254218" w:rsidRDefault="00725695" w:rsidP="00254218">
      <w:pPr>
        <w:rPr>
          <w:b/>
        </w:rPr>
      </w:pPr>
      <w:r>
        <w:rPr>
          <w:rFonts w:hint="eastAsia"/>
          <w:b/>
        </w:rPr>
        <w:t xml:space="preserve">10 </w:t>
      </w:r>
      <w:r>
        <w:rPr>
          <w:rFonts w:hint="eastAsia"/>
          <w:b/>
        </w:rPr>
        <w:t>、</w:t>
      </w:r>
      <w:del w:id="13" w:author="Tyler Ma" w:date="2015-06-05T19:09:00Z">
        <w:r w:rsidDel="00C5461E">
          <w:rPr>
            <w:rFonts w:hint="eastAsia"/>
            <w:b/>
          </w:rPr>
          <w:delText>作废的表单审核不通过可以自己删除</w:delText>
        </w:r>
      </w:del>
    </w:p>
    <w:p w:rsidR="00725695" w:rsidRDefault="00725695" w:rsidP="00254218">
      <w:pPr>
        <w:rPr>
          <w:b/>
        </w:rPr>
      </w:pPr>
      <w:r>
        <w:rPr>
          <w:rFonts w:hint="eastAsia"/>
          <w:b/>
        </w:rPr>
        <w:t>11</w:t>
      </w:r>
      <w:r w:rsidR="002119DF">
        <w:rPr>
          <w:rFonts w:hint="eastAsia"/>
          <w:b/>
        </w:rPr>
        <w:t>、</w:t>
      </w:r>
      <w:del w:id="14" w:author="Tyler Ma" w:date="2015-06-05T15:59:00Z">
        <w:r w:rsidR="002119DF" w:rsidDel="00B9202F">
          <w:rPr>
            <w:rFonts w:hint="eastAsia"/>
            <w:b/>
          </w:rPr>
          <w:delText>“工资报销”删除</w:delText>
        </w:r>
      </w:del>
    </w:p>
    <w:p w:rsidR="002119DF" w:rsidRDefault="002119DF" w:rsidP="00254218">
      <w:pPr>
        <w:rPr>
          <w:b/>
        </w:rPr>
      </w:pPr>
      <w:r>
        <w:rPr>
          <w:rFonts w:hint="eastAsia"/>
          <w:b/>
        </w:rPr>
        <w:t>12</w:t>
      </w:r>
      <w:r>
        <w:rPr>
          <w:rFonts w:hint="eastAsia"/>
          <w:b/>
        </w:rPr>
        <w:t>、</w:t>
      </w:r>
      <w:del w:id="15" w:author="Tyler Ma" w:date="2015-06-06T14:18:00Z">
        <w:r w:rsidDel="00404265">
          <w:rPr>
            <w:rFonts w:hint="eastAsia"/>
            <w:b/>
          </w:rPr>
          <w:delText>工资单，员工本人能不能查询，确认、录入完毕后乱码，明细表不完整</w:delText>
        </w:r>
      </w:del>
    </w:p>
    <w:p w:rsidR="002119DF" w:rsidRDefault="002119DF" w:rsidP="00254218">
      <w:pPr>
        <w:rPr>
          <w:b/>
        </w:rPr>
      </w:pPr>
      <w:r>
        <w:rPr>
          <w:b/>
        </w:rPr>
        <w:t>13</w:t>
      </w:r>
      <w:r>
        <w:rPr>
          <w:rFonts w:hint="eastAsia"/>
          <w:b/>
        </w:rPr>
        <w:t>、</w:t>
      </w:r>
      <w:del w:id="16" w:author="Tyler Ma" w:date="2015-06-05T15:59:00Z">
        <w:r w:rsidDel="00B9202F">
          <w:rPr>
            <w:rFonts w:hint="eastAsia"/>
            <w:b/>
          </w:rPr>
          <w:delText>没有出差总结报告</w:delText>
        </w:r>
      </w:del>
    </w:p>
    <w:p w:rsidR="002119DF" w:rsidRDefault="002119DF" w:rsidP="00254218">
      <w:pPr>
        <w:rPr>
          <w:b/>
        </w:rPr>
      </w:pPr>
      <w:r>
        <w:rPr>
          <w:rFonts w:hint="eastAsia"/>
          <w:b/>
        </w:rPr>
        <w:t>14</w:t>
      </w:r>
      <w:r>
        <w:rPr>
          <w:rFonts w:hint="eastAsia"/>
          <w:b/>
        </w:rPr>
        <w:t>、</w:t>
      </w:r>
      <w:del w:id="17" w:author="Tyler Ma" w:date="2015-06-05T16:27:00Z">
        <w:r w:rsidDel="006D2A5D">
          <w:rPr>
            <w:rFonts w:hint="eastAsia"/>
            <w:b/>
          </w:rPr>
          <w:delText>绩效表填完后点确认还是录入完毕，在哪里看到填后的表单，在哪里有所有员工汇总的？可不可以</w:delText>
        </w:r>
      </w:del>
    </w:p>
    <w:p w:rsidR="002119DF" w:rsidRDefault="002119DF" w:rsidP="00254218">
      <w:pPr>
        <w:rPr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、</w:t>
      </w:r>
      <w:del w:id="18" w:author="Tyler Ma" w:date="2015-06-05T16:00:00Z">
        <w:r w:rsidDel="006C1909">
          <w:rPr>
            <w:rFonts w:hint="eastAsia"/>
            <w:b/>
          </w:rPr>
          <w:delText>员工</w:delText>
        </w:r>
        <w:r w:rsidDel="006C1909">
          <w:rPr>
            <w:rFonts w:hint="eastAsia"/>
            <w:b/>
          </w:rPr>
          <w:delText>-</w:delText>
        </w:r>
        <w:r w:rsidDel="006C1909">
          <w:rPr>
            <w:rFonts w:hint="eastAsia"/>
            <w:b/>
          </w:rPr>
          <w:delText>部门</w:delText>
        </w:r>
        <w:r w:rsidDel="006C1909">
          <w:rPr>
            <w:rFonts w:hint="eastAsia"/>
            <w:b/>
          </w:rPr>
          <w:delText>-</w:delText>
        </w:r>
        <w:r w:rsidDel="006C1909">
          <w:rPr>
            <w:rFonts w:hint="eastAsia"/>
            <w:b/>
          </w:rPr>
          <w:delText>个人信息能不能自动跟出？</w:delText>
        </w:r>
      </w:del>
    </w:p>
    <w:p w:rsidR="002119DF" w:rsidRPr="002119DF" w:rsidRDefault="002119DF" w:rsidP="00254218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、</w:t>
      </w:r>
      <w:del w:id="19" w:author="Tyler Ma" w:date="2015-06-05T16:57:00Z">
        <w:r w:rsidR="00CB70D7" w:rsidDel="001D74E4">
          <w:rPr>
            <w:rFonts w:hint="eastAsia"/>
            <w:b/>
          </w:rPr>
          <w:delText>考勤明细填入后也是乱码</w:delText>
        </w:r>
      </w:del>
    </w:p>
    <w:p w:rsidR="00725695" w:rsidRDefault="00270D14" w:rsidP="00254218">
      <w:pPr>
        <w:rPr>
          <w:b/>
        </w:rPr>
      </w:pPr>
      <w:r>
        <w:rPr>
          <w:rFonts w:hint="eastAsia"/>
          <w:b/>
        </w:rPr>
        <w:t>17</w:t>
      </w:r>
      <w:r w:rsidR="00067DB0">
        <w:rPr>
          <w:rFonts w:hint="eastAsia"/>
          <w:b/>
        </w:rPr>
        <w:t>、</w:t>
      </w:r>
      <w:del w:id="20" w:author="Tyler Ma" w:date="2015-06-05T16:27:00Z">
        <w:r w:rsidR="00067DB0" w:rsidDel="006D2A5D">
          <w:rPr>
            <w:rFonts w:hint="eastAsia"/>
            <w:b/>
          </w:rPr>
          <w:delText>到款分配表乱码</w:delText>
        </w:r>
      </w:del>
    </w:p>
    <w:p w:rsidR="00B57D60" w:rsidRDefault="00B57D60" w:rsidP="00254218">
      <w:pPr>
        <w:rPr>
          <w:b/>
        </w:rPr>
      </w:pPr>
      <w:r>
        <w:rPr>
          <w:rFonts w:hint="eastAsia"/>
          <w:b/>
        </w:rPr>
        <w:t>18</w:t>
      </w:r>
      <w:r>
        <w:rPr>
          <w:rFonts w:hint="eastAsia"/>
          <w:b/>
        </w:rPr>
        <w:t>、</w:t>
      </w:r>
      <w:del w:id="21" w:author="Tyler Ma" w:date="2015-06-05T16:07:00Z">
        <w:r w:rsidDel="005F4F2F">
          <w:rPr>
            <w:rFonts w:hint="eastAsia"/>
            <w:b/>
          </w:rPr>
          <w:delText>合同审批单中项目和项目编号应该是活动的</w:delText>
        </w:r>
      </w:del>
    </w:p>
    <w:p w:rsidR="000F52FF" w:rsidRDefault="000F52FF" w:rsidP="00254218">
      <w:pPr>
        <w:rPr>
          <w:b/>
        </w:rPr>
      </w:pPr>
    </w:p>
    <w:p w:rsidR="000F52FF" w:rsidRP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2" w:author="Tyler Ma" w:date="2015-06-06T14:35:00Z">
        <w:r w:rsidRPr="000F52FF" w:rsidDel="00A51767">
          <w:rPr>
            <w:rFonts w:hint="eastAsia"/>
            <w:b/>
          </w:rPr>
          <w:delText>年度概算</w:delText>
        </w:r>
        <w:r w:rsidRPr="000F52FF" w:rsidDel="00A51767">
          <w:sym w:font="Wingdings" w:char="F0E0"/>
        </w:r>
        <w:r w:rsidRPr="000F52FF" w:rsidDel="00A51767">
          <w:rPr>
            <w:b/>
          </w:rPr>
          <w:delText>年份</w:delText>
        </w:r>
        <w:r w:rsidRPr="000F52FF" w:rsidDel="00A51767">
          <w:sym w:font="Wingdings" w:char="F0E0"/>
        </w:r>
        <w:r w:rsidRPr="000F52FF" w:rsidDel="00A51767">
          <w:rPr>
            <w:b/>
          </w:rPr>
          <w:delText>添加新项</w:delText>
        </w:r>
        <w:r w:rsidRPr="000F52FF" w:rsidDel="00A51767">
          <w:sym w:font="Wingdings" w:char="F0E0"/>
        </w:r>
        <w:r w:rsidRPr="000F52FF" w:rsidDel="00A51767">
          <w:rPr>
            <w:b/>
          </w:rPr>
          <w:delText>确认</w:delText>
        </w:r>
        <w:r w:rsidRPr="000F52FF" w:rsidDel="00A51767">
          <w:rPr>
            <w:rFonts w:hint="eastAsia"/>
            <w:b/>
          </w:rPr>
          <w:delText xml:space="preserve"> </w:delText>
        </w:r>
        <w:r w:rsidRPr="000F52FF" w:rsidDel="00A51767">
          <w:rPr>
            <w:rFonts w:hint="eastAsia"/>
            <w:b/>
          </w:rPr>
          <w:delText>无反应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3" w:author="Tyler Ma" w:date="2015-06-05T16:14:00Z">
        <w:r w:rsidDel="00830CF9">
          <w:rPr>
            <w:b/>
          </w:rPr>
          <w:delText>到款分配的权限没给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4" w:author="Tyler Ma" w:date="2015-06-05T18:46:00Z">
        <w:r w:rsidDel="002B709D">
          <w:rPr>
            <w:b/>
          </w:rPr>
          <w:delText>财务本人提交之后就显示已通过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5" w:author="Tyler Ma" w:date="2015-06-05T16:00:00Z">
        <w:r w:rsidDel="003549C0">
          <w:rPr>
            <w:b/>
          </w:rPr>
          <w:delText>申请类型默认</w:delText>
        </w:r>
        <w:r w:rsidDel="003549C0">
          <w:rPr>
            <w:rFonts w:hint="eastAsia"/>
            <w:b/>
          </w:rPr>
          <w:delText xml:space="preserve"> </w:delText>
        </w:r>
        <w:r w:rsidDel="003549C0">
          <w:rPr>
            <w:rFonts w:hint="eastAsia"/>
            <w:b/>
          </w:rPr>
          <w:delText>财务申请</w:delText>
        </w:r>
        <w:r w:rsidDel="003549C0">
          <w:rPr>
            <w:rFonts w:hint="eastAsia"/>
            <w:b/>
          </w:rPr>
          <w:delText xml:space="preserve">  &amp;&amp;</w:delText>
        </w:r>
        <w:r w:rsidDel="003549C0">
          <w:rPr>
            <w:b/>
          </w:rPr>
          <w:delText xml:space="preserve"> </w:delText>
        </w:r>
        <w:r w:rsidDel="003549C0">
          <w:rPr>
            <w:b/>
          </w:rPr>
          <w:delText>费用报销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6" w:author="Tyler Ma" w:date="2015-06-05T15:59:00Z">
        <w:r w:rsidDel="00B9202F">
          <w:rPr>
            <w:b/>
          </w:rPr>
          <w:delText>工资报销去掉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7" w:author="Tyler Ma" w:date="2015-06-05T15:54:00Z">
        <w:r w:rsidDel="008F1D8B">
          <w:rPr>
            <w:b/>
          </w:rPr>
          <w:delText>大写数字格式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审批人经手人名字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打印时应该有，领款人空着，但要有</w:t>
      </w:r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8" w:author="Tyler Ma" w:date="2015-06-06T12:33:00Z">
        <w:r w:rsidDel="00A433AE">
          <w:rPr>
            <w:b/>
          </w:rPr>
          <w:delText>不管到哪一步</w:delText>
        </w:r>
        <w:r w:rsidDel="00A433AE">
          <w:rPr>
            <w:rFonts w:hint="eastAsia"/>
            <w:b/>
          </w:rPr>
          <w:delText>，</w:delText>
        </w:r>
        <w:r w:rsidDel="00A433AE">
          <w:rPr>
            <w:b/>
          </w:rPr>
          <w:delText>希望测试阶段都能看到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29" w:author="Tyler Ma" w:date="2015-06-05T16:54:00Z">
        <w:r w:rsidDel="00522C1B">
          <w:rPr>
            <w:b/>
          </w:rPr>
          <w:delText>车辆使用登记同意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Logo</w:t>
      </w:r>
      <w:r>
        <w:rPr>
          <w:b/>
        </w:rPr>
        <w:t>错误</w:t>
      </w:r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30" w:author="Tyler Ma" w:date="2015-06-06T14:30:00Z">
        <w:r w:rsidDel="00404265">
          <w:rPr>
            <w:b/>
          </w:rPr>
          <w:delText>岗位责任书下半部分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31" w:author="Tyler Ma" w:date="2015-06-05T16:26:00Z">
        <w:r w:rsidDel="006D2A5D">
          <w:rPr>
            <w:b/>
          </w:rPr>
          <w:delText>绩效查询</w:delText>
        </w:r>
        <w:r w:rsidDel="006D2A5D">
          <w:rPr>
            <w:rFonts w:hint="eastAsia"/>
            <w:b/>
          </w:rPr>
          <w:delText>，</w:delText>
        </w:r>
        <w:r w:rsidDel="006D2A5D">
          <w:rPr>
            <w:b/>
          </w:rPr>
          <w:delText>录入完毕有问题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32" w:author="Tyler Ma" w:date="2015-06-05T19:09:00Z">
        <w:r w:rsidDel="00C5461E">
          <w:rPr>
            <w:b/>
          </w:rPr>
          <w:delText>提交后可以自己撤销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33" w:author="Tyler Ma" w:date="2015-06-06T14:18:00Z">
        <w:r w:rsidDel="00404265">
          <w:rPr>
            <w:b/>
          </w:rPr>
          <w:delText>个人工资条查询</w:delText>
        </w:r>
      </w:del>
    </w:p>
    <w:p w:rsid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34" w:author="Tyler Ma" w:date="2015-06-05T15:59:00Z">
        <w:r w:rsidDel="00B9202F">
          <w:rPr>
            <w:rFonts w:hint="eastAsia"/>
            <w:b/>
          </w:rPr>
          <w:delText>出差总结</w:delText>
        </w:r>
      </w:del>
    </w:p>
    <w:p w:rsidR="000F52FF" w:rsidRPr="000F52FF" w:rsidRDefault="000F52FF" w:rsidP="000F52FF">
      <w:pPr>
        <w:pStyle w:val="ListParagraph"/>
        <w:numPr>
          <w:ilvl w:val="0"/>
          <w:numId w:val="3"/>
        </w:numPr>
        <w:ind w:firstLineChars="0"/>
        <w:rPr>
          <w:b/>
        </w:rPr>
      </w:pPr>
      <w:del w:id="35" w:author="Tyler Ma" w:date="2015-06-05T16:06:00Z">
        <w:r w:rsidDel="005F4F2F">
          <w:rPr>
            <w:b/>
          </w:rPr>
          <w:delText>合同审批中项目编号未根据</w:delText>
        </w:r>
        <w:r w:rsidR="008F1D8B" w:rsidDel="005F4F2F">
          <w:rPr>
            <w:b/>
          </w:rPr>
          <w:delText>更新</w:delText>
        </w:r>
      </w:del>
    </w:p>
    <w:sectPr w:rsidR="000F52FF" w:rsidRPr="000F5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C1" w:rsidRDefault="00FB58C1" w:rsidP="001158AA">
      <w:r>
        <w:separator/>
      </w:r>
    </w:p>
  </w:endnote>
  <w:endnote w:type="continuationSeparator" w:id="0">
    <w:p w:rsidR="00FB58C1" w:rsidRDefault="00FB58C1" w:rsidP="001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C1" w:rsidRDefault="00FB58C1" w:rsidP="001158AA">
      <w:r>
        <w:separator/>
      </w:r>
    </w:p>
  </w:footnote>
  <w:footnote w:type="continuationSeparator" w:id="0">
    <w:p w:rsidR="00FB58C1" w:rsidRDefault="00FB58C1" w:rsidP="0011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B7024"/>
    <w:multiLevelType w:val="hybridMultilevel"/>
    <w:tmpl w:val="89D66BF4"/>
    <w:lvl w:ilvl="0" w:tplc="0F80F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F0CA4"/>
    <w:multiLevelType w:val="hybridMultilevel"/>
    <w:tmpl w:val="B732AD08"/>
    <w:lvl w:ilvl="0" w:tplc="F4C4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C1BBE"/>
    <w:multiLevelType w:val="hybridMultilevel"/>
    <w:tmpl w:val="78802ED0"/>
    <w:lvl w:ilvl="0" w:tplc="A7A4B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yler Ma">
    <w15:presenceInfo w15:providerId="Windows Live" w15:userId="70dfb99a905ec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F5"/>
    <w:rsid w:val="0003773A"/>
    <w:rsid w:val="00067DB0"/>
    <w:rsid w:val="0009175B"/>
    <w:rsid w:val="000E4638"/>
    <w:rsid w:val="000F52FF"/>
    <w:rsid w:val="001158AA"/>
    <w:rsid w:val="0017159E"/>
    <w:rsid w:val="001D74E4"/>
    <w:rsid w:val="002119DF"/>
    <w:rsid w:val="00237359"/>
    <w:rsid w:val="002527F5"/>
    <w:rsid w:val="00254218"/>
    <w:rsid w:val="00270D14"/>
    <w:rsid w:val="002B709D"/>
    <w:rsid w:val="00346326"/>
    <w:rsid w:val="003549C0"/>
    <w:rsid w:val="003B74C1"/>
    <w:rsid w:val="00404265"/>
    <w:rsid w:val="004331E9"/>
    <w:rsid w:val="004B637C"/>
    <w:rsid w:val="004C5EA7"/>
    <w:rsid w:val="00522C1B"/>
    <w:rsid w:val="005D23E7"/>
    <w:rsid w:val="005E119D"/>
    <w:rsid w:val="005F4F2F"/>
    <w:rsid w:val="00631D24"/>
    <w:rsid w:val="00644E6E"/>
    <w:rsid w:val="006C1909"/>
    <w:rsid w:val="006D2A5D"/>
    <w:rsid w:val="0070508E"/>
    <w:rsid w:val="00725695"/>
    <w:rsid w:val="007262EC"/>
    <w:rsid w:val="00830CF9"/>
    <w:rsid w:val="0087113A"/>
    <w:rsid w:val="008B54EC"/>
    <w:rsid w:val="008F1D8B"/>
    <w:rsid w:val="008F7C27"/>
    <w:rsid w:val="00925BAA"/>
    <w:rsid w:val="009C240A"/>
    <w:rsid w:val="00A433AE"/>
    <w:rsid w:val="00A51767"/>
    <w:rsid w:val="00A8301C"/>
    <w:rsid w:val="00AA03F1"/>
    <w:rsid w:val="00AA2931"/>
    <w:rsid w:val="00B002B1"/>
    <w:rsid w:val="00B57D60"/>
    <w:rsid w:val="00B9202F"/>
    <w:rsid w:val="00C5461E"/>
    <w:rsid w:val="00CB70D7"/>
    <w:rsid w:val="00D04AB5"/>
    <w:rsid w:val="00E31470"/>
    <w:rsid w:val="00EB2AB9"/>
    <w:rsid w:val="00FB58C1"/>
    <w:rsid w:val="00F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AFE89-EFF7-4156-B519-361ECCBD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58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58A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158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D8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Tyler Ma</cp:lastModifiedBy>
  <cp:revision>34</cp:revision>
  <dcterms:created xsi:type="dcterms:W3CDTF">2015-05-05T02:16:00Z</dcterms:created>
  <dcterms:modified xsi:type="dcterms:W3CDTF">2015-06-06T06:35:00Z</dcterms:modified>
</cp:coreProperties>
</file>